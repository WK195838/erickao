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EB7F7" w14:textId="3637DF2D" w:rsidR="00BC17BE" w:rsidRPr="00AE6735" w:rsidRDefault="00672D7D" w:rsidP="009104EE">
      <w:pPr>
        <w:widowControl/>
        <w:spacing w:before="100" w:beforeAutospacing="1" w:after="100" w:afterAutospacing="1" w:line="276" w:lineRule="auto"/>
        <w:jc w:val="center"/>
        <w:outlineLvl w:val="0"/>
        <w:rPr>
          <w:ins w:id="0" w:author="olly.chu" w:date="2025-04-01T15:20:00Z" w16du:dateUtc="2025-04-01T07:20:00Z"/>
          <w:rFonts w:asciiTheme="minorEastAsia" w:hAnsiTheme="minorEastAsia" w:cstheme="minorHAnsi"/>
          <w:b/>
          <w:bCs/>
          <w:kern w:val="36"/>
          <w:sz w:val="52"/>
          <w:szCs w:val="52"/>
          <w:rPrChange w:id="1" w:author="olly.chu" w:date="2025-04-01T15:23:00Z" w16du:dateUtc="2025-04-01T07:23:00Z">
            <w:rPr>
              <w:ins w:id="2" w:author="olly.chu" w:date="2025-04-01T15:20:00Z" w16du:dateUtc="2025-04-01T07:20:00Z"/>
              <w:rFonts w:ascii="微軟正黑體" w:eastAsia="微軟正黑體" w:hAnsi="微軟正黑體" w:cstheme="minorHAnsi"/>
              <w:b/>
              <w:bCs/>
              <w:kern w:val="36"/>
              <w:sz w:val="52"/>
              <w:szCs w:val="52"/>
            </w:rPr>
          </w:rPrChange>
        </w:rPr>
      </w:pPr>
      <w:ins w:id="3" w:author="olly.chu" w:date="2025-04-01T15:19:00Z" w16du:dateUtc="2025-04-01T07:19:00Z">
        <w:r w:rsidRPr="00AE6735">
          <w:rPr>
            <w:rFonts w:asciiTheme="minorEastAsia" w:hAnsiTheme="minorEastAsia" w:cstheme="minorHAnsi" w:hint="eastAsia"/>
            <w:b/>
            <w:bCs/>
            <w:kern w:val="36"/>
            <w:sz w:val="52"/>
            <w:szCs w:val="52"/>
            <w:rPrChange w:id="4" w:author="olly.chu" w:date="2025-04-01T15:23:00Z" w16du:dateUtc="2025-04-01T07:23:00Z">
              <w:rPr>
                <w:rFonts w:ascii="微軟正黑體" w:eastAsia="微軟正黑體" w:hAnsi="微軟正黑體" w:cstheme="minorHAnsi" w:hint="eastAsia"/>
                <w:b/>
                <w:bCs/>
                <w:kern w:val="36"/>
                <w:sz w:val="52"/>
                <w:szCs w:val="52"/>
              </w:rPr>
            </w:rPrChange>
          </w:rPr>
          <w:t>博訊生物科技</w:t>
        </w:r>
        <w:r w:rsidRPr="00AE6735">
          <w:rPr>
            <w:rFonts w:asciiTheme="minorEastAsia" w:hAnsiTheme="minorEastAsia" w:cstheme="minorHAnsi"/>
            <w:b/>
            <w:bCs/>
            <w:kern w:val="36"/>
            <w:sz w:val="52"/>
            <w:szCs w:val="52"/>
            <w:rPrChange w:id="5" w:author="olly.chu" w:date="2025-04-01T15:23:00Z" w16du:dateUtc="2025-04-01T07:23:00Z">
              <w:rPr>
                <w:rFonts w:ascii="微軟正黑體" w:eastAsia="微軟正黑體" w:hAnsi="微軟正黑體" w:cstheme="minorHAnsi"/>
                <w:b/>
                <w:bCs/>
                <w:kern w:val="36"/>
                <w:sz w:val="52"/>
                <w:szCs w:val="52"/>
              </w:rPr>
            </w:rPrChange>
          </w:rPr>
          <w:br/>
        </w:r>
      </w:ins>
      <w:r w:rsidR="005C0734" w:rsidRPr="00AE6735">
        <w:rPr>
          <w:rFonts w:asciiTheme="minorEastAsia" w:hAnsiTheme="minorEastAsia" w:cstheme="minorHAnsi"/>
          <w:b/>
          <w:bCs/>
          <w:kern w:val="36"/>
          <w:sz w:val="52"/>
          <w:szCs w:val="52"/>
          <w:rPrChange w:id="6" w:author="olly.chu" w:date="2025-04-01T15:23:00Z" w16du:dateUtc="2025-04-01T07:23:00Z">
            <w:rPr>
              <w:rFonts w:ascii="新細明體" w:eastAsia="新細明體" w:hAnsi="新細明體" w:cs="新細明體"/>
              <w:b/>
              <w:bCs/>
              <w:kern w:val="36"/>
              <w:sz w:val="48"/>
              <w:szCs w:val="48"/>
            </w:rPr>
          </w:rPrChange>
        </w:rPr>
        <w:t>設備</w:t>
      </w:r>
      <w:ins w:id="7" w:author="olly.chu" w:date="2025-04-01T10:13:00Z" w16du:dateUtc="2025-04-01T02:13:00Z">
        <w:r w:rsidR="008003A5" w:rsidRPr="00AE6735">
          <w:rPr>
            <w:rFonts w:asciiTheme="minorEastAsia" w:hAnsiTheme="minorEastAsia" w:cstheme="minorHAnsi" w:hint="eastAsia"/>
            <w:b/>
            <w:bCs/>
            <w:kern w:val="36"/>
            <w:sz w:val="52"/>
            <w:szCs w:val="52"/>
            <w:rPrChange w:id="8" w:author="olly.chu" w:date="2025-04-01T15:23:00Z" w16du:dateUtc="2025-04-01T07:23:00Z">
              <w:rPr>
                <w:rFonts w:ascii="新細明體" w:eastAsia="新細明體" w:hAnsi="新細明體" w:cs="新細明體" w:hint="eastAsia"/>
                <w:b/>
                <w:bCs/>
                <w:kern w:val="36"/>
                <w:sz w:val="48"/>
                <w:szCs w:val="48"/>
              </w:rPr>
            </w:rPrChange>
          </w:rPr>
          <w:t>維修保養</w:t>
        </w:r>
      </w:ins>
      <w:r w:rsidR="005C0734" w:rsidRPr="00AE6735">
        <w:rPr>
          <w:rFonts w:asciiTheme="minorEastAsia" w:hAnsiTheme="minorEastAsia" w:cstheme="minorHAnsi"/>
          <w:b/>
          <w:bCs/>
          <w:kern w:val="36"/>
          <w:sz w:val="52"/>
          <w:szCs w:val="52"/>
          <w:rPrChange w:id="9" w:author="olly.chu" w:date="2025-04-01T15:23:00Z" w16du:dateUtc="2025-04-01T07:23:00Z">
            <w:rPr>
              <w:rFonts w:ascii="新細明體" w:eastAsia="新細明體" w:hAnsi="新細明體" w:cs="新細明體"/>
              <w:b/>
              <w:bCs/>
              <w:kern w:val="36"/>
              <w:sz w:val="48"/>
              <w:szCs w:val="48"/>
            </w:rPr>
          </w:rPrChange>
        </w:rPr>
        <w:t>管</w:t>
      </w:r>
      <w:ins w:id="10" w:author="olly.chu" w:date="2025-04-01T11:40:00Z" w16du:dateUtc="2025-04-01T03:40:00Z">
        <w:r w:rsidR="000F40E1" w:rsidRPr="00AE6735">
          <w:rPr>
            <w:rFonts w:asciiTheme="minorEastAsia" w:hAnsiTheme="minorEastAsia" w:cstheme="minorHAnsi" w:hint="eastAsia"/>
            <w:b/>
            <w:bCs/>
            <w:kern w:val="36"/>
            <w:sz w:val="52"/>
            <w:szCs w:val="52"/>
            <w:rPrChange w:id="11" w:author="olly.chu" w:date="2025-04-01T15:23:00Z" w16du:dateUtc="2025-04-01T07:23:00Z">
              <w:rPr>
                <w:rFonts w:ascii="微軟正黑體" w:eastAsia="微軟正黑體" w:hAnsi="微軟正黑體" w:cstheme="minorHAnsi" w:hint="eastAsia"/>
                <w:b/>
                <w:bCs/>
                <w:kern w:val="36"/>
                <w:sz w:val="44"/>
                <w:szCs w:val="44"/>
              </w:rPr>
            </w:rPrChange>
          </w:rPr>
          <w:t>理</w:t>
        </w:r>
      </w:ins>
      <w:del w:id="12" w:author="olly.chu" w:date="2025-04-01T10:13:00Z" w16du:dateUtc="2025-04-01T02:13:00Z">
        <w:r w:rsidR="005C0734" w:rsidRPr="00AE6735" w:rsidDel="008003A5">
          <w:rPr>
            <w:rFonts w:asciiTheme="minorEastAsia" w:hAnsiTheme="minorEastAsia" w:cstheme="minorHAnsi"/>
            <w:b/>
            <w:bCs/>
            <w:kern w:val="36"/>
            <w:sz w:val="52"/>
            <w:szCs w:val="52"/>
            <w:rPrChange w:id="13" w:author="olly.chu" w:date="2025-04-01T15:23:00Z" w16du:dateUtc="2025-04-01T07:23:00Z">
              <w:rPr>
                <w:rFonts w:ascii="新細明體" w:eastAsia="新細明體" w:hAnsi="新細明體" w:cs="新細明體"/>
                <w:b/>
                <w:bCs/>
                <w:kern w:val="36"/>
                <w:sz w:val="48"/>
                <w:szCs w:val="48"/>
              </w:rPr>
            </w:rPrChange>
          </w:rPr>
          <w:delText>理</w:delText>
        </w:r>
      </w:del>
      <w:r w:rsidR="005C0734" w:rsidRPr="00AE6735">
        <w:rPr>
          <w:rFonts w:asciiTheme="minorEastAsia" w:hAnsiTheme="minorEastAsia" w:cstheme="minorHAnsi"/>
          <w:b/>
          <w:bCs/>
          <w:kern w:val="36"/>
          <w:sz w:val="52"/>
          <w:szCs w:val="52"/>
          <w:rPrChange w:id="14" w:author="olly.chu" w:date="2025-04-01T15:23:00Z" w16du:dateUtc="2025-04-01T07:23:00Z">
            <w:rPr>
              <w:rFonts w:ascii="新細明體" w:eastAsia="新細明體" w:hAnsi="新細明體" w:cs="新細明體"/>
              <w:b/>
              <w:bCs/>
              <w:kern w:val="36"/>
              <w:sz w:val="48"/>
              <w:szCs w:val="48"/>
            </w:rPr>
          </w:rPrChange>
        </w:rPr>
        <w:t>系統</w:t>
      </w:r>
      <w:ins w:id="15" w:author="olly.chu" w:date="2025-04-01T15:17:00Z" w16du:dateUtc="2025-04-01T07:17:00Z">
        <w:r w:rsidR="009F57FD" w:rsidRPr="00AE6735">
          <w:rPr>
            <w:rFonts w:asciiTheme="minorEastAsia" w:hAnsiTheme="minorEastAsia" w:cstheme="minorHAnsi"/>
            <w:b/>
            <w:bCs/>
            <w:kern w:val="36"/>
            <w:sz w:val="52"/>
            <w:szCs w:val="52"/>
            <w:rPrChange w:id="16" w:author="olly.chu" w:date="2025-04-01T15:23:00Z" w16du:dateUtc="2025-04-01T07:23:00Z">
              <w:rPr>
                <w:rFonts w:ascii="微軟正黑體" w:eastAsia="微軟正黑體" w:hAnsi="微軟正黑體" w:cstheme="minorHAnsi"/>
                <w:b/>
                <w:bCs/>
                <w:kern w:val="36"/>
                <w:sz w:val="44"/>
                <w:szCs w:val="44"/>
              </w:rPr>
            </w:rPrChange>
          </w:rPr>
          <w:br/>
        </w:r>
      </w:ins>
      <w:r w:rsidR="005C0734" w:rsidRPr="00AE6735">
        <w:rPr>
          <w:rFonts w:asciiTheme="minorEastAsia" w:hAnsiTheme="minorEastAsia" w:cstheme="minorHAnsi"/>
          <w:b/>
          <w:bCs/>
          <w:kern w:val="36"/>
          <w:sz w:val="52"/>
          <w:szCs w:val="52"/>
          <w:rPrChange w:id="17" w:author="olly.chu" w:date="2025-04-01T15:23:00Z" w16du:dateUtc="2025-04-01T07:23:00Z">
            <w:rPr>
              <w:rFonts w:ascii="新細明體" w:eastAsia="新細明體" w:hAnsi="新細明體" w:cs="新細明體"/>
              <w:b/>
              <w:bCs/>
              <w:kern w:val="36"/>
              <w:sz w:val="48"/>
              <w:szCs w:val="48"/>
            </w:rPr>
          </w:rPrChange>
        </w:rPr>
        <w:t>開發建議</w:t>
      </w:r>
      <w:ins w:id="18" w:author="olly.chu" w:date="2025-04-01T10:13:00Z" w16du:dateUtc="2025-04-01T02:13:00Z">
        <w:r w:rsidR="008003A5" w:rsidRPr="00AE6735">
          <w:rPr>
            <w:rFonts w:asciiTheme="minorEastAsia" w:hAnsiTheme="minorEastAsia" w:cstheme="minorHAnsi" w:hint="eastAsia"/>
            <w:b/>
            <w:bCs/>
            <w:kern w:val="36"/>
            <w:sz w:val="52"/>
            <w:szCs w:val="52"/>
            <w:rPrChange w:id="19" w:author="olly.chu" w:date="2025-04-01T15:23:00Z" w16du:dateUtc="2025-04-01T07:23:00Z">
              <w:rPr>
                <w:rFonts w:ascii="新細明體" w:eastAsia="新細明體" w:hAnsi="新細明體" w:cs="新細明體" w:hint="eastAsia"/>
                <w:b/>
                <w:bCs/>
                <w:kern w:val="36"/>
                <w:sz w:val="48"/>
                <w:szCs w:val="48"/>
              </w:rPr>
            </w:rPrChange>
          </w:rPr>
          <w:t>規格</w:t>
        </w:r>
      </w:ins>
      <w:r w:rsidR="005C0734" w:rsidRPr="00AE6735">
        <w:rPr>
          <w:rFonts w:asciiTheme="minorEastAsia" w:hAnsiTheme="minorEastAsia" w:cstheme="minorHAnsi"/>
          <w:b/>
          <w:bCs/>
          <w:kern w:val="36"/>
          <w:sz w:val="52"/>
          <w:szCs w:val="52"/>
          <w:rPrChange w:id="20" w:author="olly.chu" w:date="2025-04-01T15:23:00Z" w16du:dateUtc="2025-04-01T07:23:00Z">
            <w:rPr>
              <w:rFonts w:ascii="新細明體" w:eastAsia="新細明體" w:hAnsi="新細明體" w:cs="新細明體"/>
              <w:b/>
              <w:bCs/>
              <w:kern w:val="36"/>
              <w:sz w:val="48"/>
              <w:szCs w:val="48"/>
            </w:rPr>
          </w:rPrChange>
        </w:rPr>
        <w:t>書</w:t>
      </w:r>
    </w:p>
    <w:p w14:paraId="0CA4A166" w14:textId="77777777" w:rsidR="00672D7D" w:rsidRPr="00AE6735" w:rsidRDefault="00672D7D">
      <w:pPr>
        <w:widowControl/>
        <w:spacing w:before="100" w:beforeAutospacing="1" w:after="100" w:afterAutospacing="1" w:line="276" w:lineRule="auto"/>
        <w:jc w:val="center"/>
        <w:outlineLvl w:val="0"/>
        <w:rPr>
          <w:ins w:id="21" w:author="olly.chu" w:date="2025-04-01T15:14:00Z" w16du:dateUtc="2025-04-01T07:14:00Z"/>
          <w:rFonts w:asciiTheme="minorEastAsia" w:hAnsiTheme="minorEastAsia" w:cstheme="minorHAnsi"/>
          <w:b/>
          <w:bCs/>
          <w:kern w:val="36"/>
          <w:sz w:val="52"/>
          <w:szCs w:val="52"/>
          <w:rPrChange w:id="22" w:author="olly.chu" w:date="2025-04-01T15:23:00Z" w16du:dateUtc="2025-04-01T07:23:00Z">
            <w:rPr>
              <w:ins w:id="23" w:author="olly.chu" w:date="2025-04-01T15:14:00Z" w16du:dateUtc="2025-04-01T07:14:00Z"/>
              <w:rFonts w:ascii="微軟正黑體" w:eastAsia="微軟正黑體" w:hAnsi="微軟正黑體" w:cstheme="minorHAnsi"/>
              <w:b/>
              <w:bCs/>
              <w:kern w:val="36"/>
              <w:sz w:val="44"/>
              <w:szCs w:val="44"/>
            </w:rPr>
          </w:rPrChange>
        </w:rPr>
        <w:pPrChange w:id="24" w:author="olly.chu" w:date="2025-04-01T15:18:00Z" w16du:dateUtc="2025-04-01T07:18:00Z">
          <w:pPr>
            <w:widowControl/>
            <w:spacing w:before="100" w:beforeAutospacing="1" w:after="100" w:afterAutospacing="1" w:line="276" w:lineRule="auto"/>
            <w:outlineLvl w:val="0"/>
          </w:pPr>
        </w:pPrChange>
      </w:pPr>
    </w:p>
    <w:p w14:paraId="45B84483" w14:textId="5EE7B95B" w:rsidR="00337C3E" w:rsidRPr="00380D63" w:rsidRDefault="002E41A2">
      <w:pPr>
        <w:widowControl/>
        <w:spacing w:before="100" w:beforeAutospacing="1" w:after="100" w:afterAutospacing="1" w:line="600" w:lineRule="auto"/>
        <w:outlineLvl w:val="0"/>
        <w:rPr>
          <w:ins w:id="25" w:author="olly.chu" w:date="2025-04-01T15:13:00Z" w16du:dateUtc="2025-04-01T07:13:00Z"/>
          <w:rFonts w:asciiTheme="minorEastAsia" w:hAnsiTheme="minorEastAsia" w:cstheme="minorHAnsi"/>
          <w:kern w:val="36"/>
          <w:sz w:val="36"/>
          <w:szCs w:val="36"/>
          <w:u w:val="single"/>
          <w:rPrChange w:id="26" w:author="olly.chu" w:date="2025-04-01T15:38:00Z" w16du:dateUtc="2025-04-01T07:38:00Z">
            <w:rPr>
              <w:ins w:id="27" w:author="olly.chu" w:date="2025-04-01T15:13:00Z" w16du:dateUtc="2025-04-01T07:13:00Z"/>
              <w:rFonts w:ascii="微軟正黑體" w:eastAsia="微軟正黑體" w:hAnsi="微軟正黑體" w:cstheme="minorHAnsi"/>
              <w:b/>
              <w:bCs/>
              <w:kern w:val="36"/>
              <w:sz w:val="44"/>
              <w:szCs w:val="44"/>
            </w:rPr>
          </w:rPrChange>
        </w:rPr>
        <w:pPrChange w:id="28" w:author="olly.chu" w:date="2025-04-01T15:18:00Z" w16du:dateUtc="2025-04-01T07:18:00Z">
          <w:pPr>
            <w:widowControl/>
            <w:spacing w:before="100" w:beforeAutospacing="1" w:after="100" w:afterAutospacing="1" w:line="276" w:lineRule="auto"/>
            <w:outlineLvl w:val="0"/>
          </w:pPr>
        </w:pPrChange>
      </w:pPr>
      <w:ins w:id="29" w:author="olly.chu" w:date="2025-04-01T15:13:00Z" w16du:dateUtc="2025-04-01T07:13:00Z">
        <w:r w:rsidRPr="00380D63">
          <w:rPr>
            <w:rFonts w:asciiTheme="minorEastAsia" w:hAnsiTheme="minorEastAsia" w:cstheme="minorHAnsi" w:hint="eastAsia"/>
            <w:kern w:val="36"/>
            <w:sz w:val="36"/>
            <w:szCs w:val="36"/>
            <w:u w:val="single"/>
            <w:rPrChange w:id="30" w:author="olly.chu" w:date="2025-04-01T15:38:00Z" w16du:dateUtc="2025-04-01T07:38:00Z">
              <w:rPr>
                <w:rFonts w:ascii="微軟正黑體" w:eastAsia="微軟正黑體" w:hAnsi="微軟正黑體" w:cstheme="minorHAnsi" w:hint="eastAsia"/>
                <w:b/>
                <w:bCs/>
                <w:kern w:val="36"/>
                <w:sz w:val="44"/>
                <w:szCs w:val="44"/>
              </w:rPr>
            </w:rPrChange>
          </w:rPr>
          <w:t>目錄</w:t>
        </w:r>
      </w:ins>
    </w:p>
    <w:p w14:paraId="0F2203D0" w14:textId="52F672CD" w:rsidR="002E41A2" w:rsidRPr="00380D63" w:rsidRDefault="002E41A2">
      <w:pPr>
        <w:pStyle w:val="a5"/>
        <w:widowControl/>
        <w:numPr>
          <w:ilvl w:val="0"/>
          <w:numId w:val="48"/>
        </w:numPr>
        <w:spacing w:before="100" w:beforeAutospacing="1" w:after="100" w:afterAutospacing="1" w:line="600" w:lineRule="auto"/>
        <w:ind w:leftChars="0"/>
        <w:outlineLvl w:val="0"/>
        <w:rPr>
          <w:ins w:id="31" w:author="olly.chu" w:date="2025-04-01T15:13:00Z" w16du:dateUtc="2025-04-01T07:13:00Z"/>
          <w:rFonts w:asciiTheme="minorEastAsia" w:hAnsiTheme="minorEastAsia" w:cstheme="minorHAnsi"/>
          <w:kern w:val="36"/>
          <w:sz w:val="36"/>
          <w:szCs w:val="36"/>
          <w:rPrChange w:id="32" w:author="olly.chu" w:date="2025-04-01T15:38:00Z" w16du:dateUtc="2025-04-01T07:38:00Z">
            <w:rPr>
              <w:ins w:id="33" w:author="olly.chu" w:date="2025-04-01T15:13:00Z" w16du:dateUtc="2025-04-01T07:13:00Z"/>
              <w:rFonts w:ascii="微軟正黑體" w:eastAsia="微軟正黑體" w:hAnsi="微軟正黑體" w:cstheme="minorHAnsi"/>
              <w:b/>
              <w:bCs/>
              <w:kern w:val="36"/>
              <w:sz w:val="44"/>
              <w:szCs w:val="44"/>
            </w:rPr>
          </w:rPrChange>
        </w:rPr>
        <w:pPrChange w:id="34" w:author="olly.chu" w:date="2025-04-01T15:18:00Z" w16du:dateUtc="2025-04-01T07:18:00Z">
          <w:pPr>
            <w:pStyle w:val="a5"/>
            <w:widowControl/>
            <w:numPr>
              <w:numId w:val="48"/>
            </w:numPr>
            <w:spacing w:before="100" w:beforeAutospacing="1" w:after="100" w:afterAutospacing="1" w:line="276" w:lineRule="auto"/>
            <w:ind w:leftChars="0" w:hanging="480"/>
            <w:outlineLvl w:val="0"/>
          </w:pPr>
        </w:pPrChange>
      </w:pPr>
      <w:ins w:id="35" w:author="olly.chu" w:date="2025-04-01T15:13:00Z" w16du:dateUtc="2025-04-01T07:13:00Z">
        <w:r w:rsidRPr="00380D63">
          <w:rPr>
            <w:rFonts w:asciiTheme="minorEastAsia" w:hAnsiTheme="minorEastAsia" w:cstheme="minorHAnsi" w:hint="eastAsia"/>
            <w:kern w:val="36"/>
            <w:sz w:val="36"/>
            <w:szCs w:val="36"/>
            <w:rPrChange w:id="36" w:author="olly.chu" w:date="2025-04-01T15:38:00Z" w16du:dateUtc="2025-04-01T07:38:00Z">
              <w:rPr>
                <w:rFonts w:ascii="微軟正黑體" w:eastAsia="微軟正黑體" w:hAnsi="微軟正黑體" w:cstheme="minorHAnsi" w:hint="eastAsia"/>
                <w:b/>
                <w:bCs/>
                <w:kern w:val="36"/>
                <w:sz w:val="44"/>
                <w:szCs w:val="44"/>
              </w:rPr>
            </w:rPrChange>
          </w:rPr>
          <w:t>執行摘要</w:t>
        </w:r>
      </w:ins>
    </w:p>
    <w:p w14:paraId="2499C7F2" w14:textId="1AB3FE61" w:rsidR="002E41A2" w:rsidRPr="00380D63" w:rsidRDefault="002E41A2">
      <w:pPr>
        <w:pStyle w:val="a5"/>
        <w:widowControl/>
        <w:numPr>
          <w:ilvl w:val="0"/>
          <w:numId w:val="48"/>
        </w:numPr>
        <w:spacing w:before="100" w:beforeAutospacing="1" w:after="100" w:afterAutospacing="1" w:line="600" w:lineRule="auto"/>
        <w:ind w:leftChars="0"/>
        <w:outlineLvl w:val="0"/>
        <w:rPr>
          <w:ins w:id="37" w:author="olly.chu" w:date="2025-04-01T15:14:00Z" w16du:dateUtc="2025-04-01T07:14:00Z"/>
          <w:rFonts w:asciiTheme="minorEastAsia" w:hAnsiTheme="minorEastAsia" w:cstheme="minorHAnsi"/>
          <w:kern w:val="36"/>
          <w:sz w:val="36"/>
          <w:szCs w:val="36"/>
          <w:rPrChange w:id="38" w:author="olly.chu" w:date="2025-04-01T15:38:00Z" w16du:dateUtc="2025-04-01T07:38:00Z">
            <w:rPr>
              <w:ins w:id="39" w:author="olly.chu" w:date="2025-04-01T15:14:00Z" w16du:dateUtc="2025-04-01T07:14:00Z"/>
              <w:rFonts w:ascii="微軟正黑體" w:eastAsia="微軟正黑體" w:hAnsi="微軟正黑體" w:cstheme="minorHAnsi"/>
              <w:b/>
              <w:bCs/>
              <w:kern w:val="36"/>
              <w:sz w:val="44"/>
              <w:szCs w:val="44"/>
            </w:rPr>
          </w:rPrChange>
        </w:rPr>
        <w:pPrChange w:id="40" w:author="olly.chu" w:date="2025-04-01T15:18:00Z" w16du:dateUtc="2025-04-01T07:18:00Z">
          <w:pPr>
            <w:pStyle w:val="a5"/>
            <w:widowControl/>
            <w:numPr>
              <w:numId w:val="48"/>
            </w:numPr>
            <w:spacing w:before="100" w:beforeAutospacing="1" w:after="100" w:afterAutospacing="1" w:line="276" w:lineRule="auto"/>
            <w:ind w:leftChars="0" w:hanging="480"/>
            <w:outlineLvl w:val="0"/>
          </w:pPr>
        </w:pPrChange>
      </w:pPr>
      <w:ins w:id="41" w:author="olly.chu" w:date="2025-04-01T15:13:00Z" w16du:dateUtc="2025-04-01T07:13:00Z">
        <w:r w:rsidRPr="00380D63">
          <w:rPr>
            <w:rFonts w:asciiTheme="minorEastAsia" w:hAnsiTheme="minorEastAsia" w:cstheme="minorHAnsi" w:hint="eastAsia"/>
            <w:kern w:val="36"/>
            <w:sz w:val="36"/>
            <w:szCs w:val="36"/>
            <w:rPrChange w:id="42" w:author="olly.chu" w:date="2025-04-01T15:38:00Z" w16du:dateUtc="2025-04-01T07:38:00Z">
              <w:rPr>
                <w:rFonts w:ascii="微軟正黑體" w:eastAsia="微軟正黑體" w:hAnsi="微軟正黑體" w:cstheme="minorHAnsi" w:hint="eastAsia"/>
                <w:b/>
                <w:bCs/>
                <w:kern w:val="36"/>
                <w:sz w:val="44"/>
                <w:szCs w:val="44"/>
              </w:rPr>
            </w:rPrChange>
          </w:rPr>
          <w:t>專案背景與</w:t>
        </w:r>
      </w:ins>
      <w:ins w:id="43" w:author="olly.chu" w:date="2025-04-01T15:14:00Z" w16du:dateUtc="2025-04-01T07:14:00Z">
        <w:r w:rsidRPr="00380D63">
          <w:rPr>
            <w:rFonts w:asciiTheme="minorEastAsia" w:hAnsiTheme="minorEastAsia" w:cstheme="minorHAnsi" w:hint="eastAsia"/>
            <w:kern w:val="36"/>
            <w:sz w:val="36"/>
            <w:szCs w:val="36"/>
            <w:rPrChange w:id="44" w:author="olly.chu" w:date="2025-04-01T15:38:00Z" w16du:dateUtc="2025-04-01T07:38:00Z">
              <w:rPr>
                <w:rFonts w:ascii="微軟正黑體" w:eastAsia="微軟正黑體" w:hAnsi="微軟正黑體" w:cstheme="minorHAnsi" w:hint="eastAsia"/>
                <w:b/>
                <w:bCs/>
                <w:kern w:val="36"/>
                <w:sz w:val="44"/>
                <w:szCs w:val="44"/>
              </w:rPr>
            </w:rPrChange>
          </w:rPr>
          <w:t>目標</w:t>
        </w:r>
      </w:ins>
    </w:p>
    <w:p w14:paraId="5D0B8242" w14:textId="3095CD9F" w:rsidR="002E41A2" w:rsidRPr="00380D63" w:rsidRDefault="002E41A2">
      <w:pPr>
        <w:pStyle w:val="a5"/>
        <w:widowControl/>
        <w:numPr>
          <w:ilvl w:val="0"/>
          <w:numId w:val="48"/>
        </w:numPr>
        <w:spacing w:before="100" w:beforeAutospacing="1" w:after="100" w:afterAutospacing="1" w:line="600" w:lineRule="auto"/>
        <w:ind w:leftChars="0"/>
        <w:outlineLvl w:val="0"/>
        <w:rPr>
          <w:ins w:id="45" w:author="olly.chu" w:date="2025-04-01T15:14:00Z" w16du:dateUtc="2025-04-01T07:14:00Z"/>
          <w:rFonts w:asciiTheme="minorEastAsia" w:hAnsiTheme="minorEastAsia" w:cstheme="minorHAnsi"/>
          <w:kern w:val="36"/>
          <w:sz w:val="36"/>
          <w:szCs w:val="36"/>
          <w:rPrChange w:id="46" w:author="olly.chu" w:date="2025-04-01T15:38:00Z" w16du:dateUtc="2025-04-01T07:38:00Z">
            <w:rPr>
              <w:ins w:id="47" w:author="olly.chu" w:date="2025-04-01T15:14:00Z" w16du:dateUtc="2025-04-01T07:14:00Z"/>
              <w:rFonts w:ascii="微軟正黑體" w:eastAsia="微軟正黑體" w:hAnsi="微軟正黑體" w:cstheme="minorHAnsi"/>
              <w:b/>
              <w:bCs/>
              <w:kern w:val="36"/>
              <w:sz w:val="44"/>
              <w:szCs w:val="44"/>
            </w:rPr>
          </w:rPrChange>
        </w:rPr>
        <w:pPrChange w:id="48" w:author="olly.chu" w:date="2025-04-01T15:18:00Z" w16du:dateUtc="2025-04-01T07:18:00Z">
          <w:pPr>
            <w:pStyle w:val="a5"/>
            <w:widowControl/>
            <w:numPr>
              <w:numId w:val="48"/>
            </w:numPr>
            <w:spacing w:before="100" w:beforeAutospacing="1" w:after="100" w:afterAutospacing="1" w:line="276" w:lineRule="auto"/>
            <w:ind w:leftChars="0" w:hanging="480"/>
            <w:outlineLvl w:val="0"/>
          </w:pPr>
        </w:pPrChange>
      </w:pPr>
      <w:ins w:id="49" w:author="olly.chu" w:date="2025-04-01T15:14:00Z" w16du:dateUtc="2025-04-01T07:14:00Z">
        <w:r w:rsidRPr="00380D63">
          <w:rPr>
            <w:rFonts w:asciiTheme="minorEastAsia" w:hAnsiTheme="minorEastAsia" w:cstheme="minorHAnsi" w:hint="eastAsia"/>
            <w:kern w:val="36"/>
            <w:sz w:val="36"/>
            <w:szCs w:val="36"/>
            <w:rPrChange w:id="50" w:author="olly.chu" w:date="2025-04-01T15:38:00Z" w16du:dateUtc="2025-04-01T07:38:00Z">
              <w:rPr>
                <w:rFonts w:ascii="微軟正黑體" w:eastAsia="微軟正黑體" w:hAnsi="微軟正黑體" w:cstheme="minorHAnsi" w:hint="eastAsia"/>
                <w:b/>
                <w:bCs/>
                <w:kern w:val="36"/>
                <w:sz w:val="44"/>
                <w:szCs w:val="44"/>
              </w:rPr>
            </w:rPrChange>
          </w:rPr>
          <w:t>技術方案</w:t>
        </w:r>
      </w:ins>
    </w:p>
    <w:p w14:paraId="5BFF1E6D" w14:textId="3BD78689" w:rsidR="002E41A2" w:rsidRPr="00380D63" w:rsidRDefault="002E41A2">
      <w:pPr>
        <w:pStyle w:val="a5"/>
        <w:widowControl/>
        <w:numPr>
          <w:ilvl w:val="0"/>
          <w:numId w:val="48"/>
        </w:numPr>
        <w:spacing w:before="100" w:beforeAutospacing="1" w:after="100" w:afterAutospacing="1" w:line="600" w:lineRule="auto"/>
        <w:ind w:leftChars="0"/>
        <w:outlineLvl w:val="0"/>
        <w:rPr>
          <w:ins w:id="51" w:author="olly.chu" w:date="2025-04-01T15:14:00Z" w16du:dateUtc="2025-04-01T07:14:00Z"/>
          <w:rFonts w:asciiTheme="minorEastAsia" w:hAnsiTheme="minorEastAsia" w:cstheme="minorHAnsi"/>
          <w:kern w:val="36"/>
          <w:sz w:val="36"/>
          <w:szCs w:val="36"/>
          <w:rPrChange w:id="52" w:author="olly.chu" w:date="2025-04-01T15:38:00Z" w16du:dateUtc="2025-04-01T07:38:00Z">
            <w:rPr>
              <w:ins w:id="53" w:author="olly.chu" w:date="2025-04-01T15:14:00Z" w16du:dateUtc="2025-04-01T07:14:00Z"/>
              <w:rFonts w:ascii="微軟正黑體" w:eastAsia="微軟正黑體" w:hAnsi="微軟正黑體" w:cstheme="minorHAnsi"/>
              <w:b/>
              <w:bCs/>
              <w:kern w:val="36"/>
              <w:sz w:val="44"/>
              <w:szCs w:val="44"/>
            </w:rPr>
          </w:rPrChange>
        </w:rPr>
        <w:pPrChange w:id="54" w:author="olly.chu" w:date="2025-04-01T15:18:00Z" w16du:dateUtc="2025-04-01T07:18:00Z">
          <w:pPr>
            <w:pStyle w:val="a5"/>
            <w:widowControl/>
            <w:numPr>
              <w:numId w:val="48"/>
            </w:numPr>
            <w:spacing w:before="100" w:beforeAutospacing="1" w:after="100" w:afterAutospacing="1" w:line="276" w:lineRule="auto"/>
            <w:ind w:leftChars="0" w:hanging="480"/>
            <w:outlineLvl w:val="0"/>
          </w:pPr>
        </w:pPrChange>
      </w:pPr>
      <w:ins w:id="55" w:author="olly.chu" w:date="2025-04-01T15:14:00Z" w16du:dateUtc="2025-04-01T07:14:00Z">
        <w:r w:rsidRPr="00380D63">
          <w:rPr>
            <w:rFonts w:asciiTheme="minorEastAsia" w:hAnsiTheme="minorEastAsia" w:cstheme="minorHAnsi" w:hint="eastAsia"/>
            <w:kern w:val="36"/>
            <w:sz w:val="36"/>
            <w:szCs w:val="36"/>
            <w:rPrChange w:id="56" w:author="olly.chu" w:date="2025-04-01T15:38:00Z" w16du:dateUtc="2025-04-01T07:38:00Z">
              <w:rPr>
                <w:rFonts w:ascii="微軟正黑體" w:eastAsia="微軟正黑體" w:hAnsi="微軟正黑體" w:cstheme="minorHAnsi" w:hint="eastAsia"/>
                <w:b/>
                <w:bCs/>
                <w:kern w:val="36"/>
                <w:sz w:val="44"/>
                <w:szCs w:val="44"/>
              </w:rPr>
            </w:rPrChange>
          </w:rPr>
          <w:t>功能模組詳細規格</w:t>
        </w:r>
      </w:ins>
    </w:p>
    <w:p w14:paraId="2A243317" w14:textId="2294A1E6" w:rsidR="002E41A2" w:rsidRPr="00380D63" w:rsidRDefault="002E41A2">
      <w:pPr>
        <w:pStyle w:val="a5"/>
        <w:widowControl/>
        <w:numPr>
          <w:ilvl w:val="0"/>
          <w:numId w:val="48"/>
        </w:numPr>
        <w:spacing w:before="100" w:beforeAutospacing="1" w:after="100" w:afterAutospacing="1" w:line="600" w:lineRule="auto"/>
        <w:ind w:leftChars="0"/>
        <w:outlineLvl w:val="0"/>
        <w:rPr>
          <w:ins w:id="57" w:author="olly.chu" w:date="2025-04-01T15:14:00Z" w16du:dateUtc="2025-04-01T07:14:00Z"/>
          <w:rFonts w:asciiTheme="minorEastAsia" w:hAnsiTheme="minorEastAsia" w:cstheme="minorHAnsi"/>
          <w:kern w:val="36"/>
          <w:sz w:val="36"/>
          <w:szCs w:val="36"/>
          <w:rPrChange w:id="58" w:author="olly.chu" w:date="2025-04-01T15:38:00Z" w16du:dateUtc="2025-04-01T07:38:00Z">
            <w:rPr>
              <w:ins w:id="59" w:author="olly.chu" w:date="2025-04-01T15:14:00Z" w16du:dateUtc="2025-04-01T07:14:00Z"/>
              <w:rFonts w:ascii="微軟正黑體" w:eastAsia="微軟正黑體" w:hAnsi="微軟正黑體" w:cstheme="minorHAnsi"/>
              <w:b/>
              <w:bCs/>
              <w:kern w:val="36"/>
              <w:sz w:val="44"/>
              <w:szCs w:val="44"/>
            </w:rPr>
          </w:rPrChange>
        </w:rPr>
        <w:pPrChange w:id="60" w:author="olly.chu" w:date="2025-04-01T15:18:00Z" w16du:dateUtc="2025-04-01T07:18:00Z">
          <w:pPr>
            <w:pStyle w:val="a5"/>
            <w:widowControl/>
            <w:numPr>
              <w:numId w:val="48"/>
            </w:numPr>
            <w:spacing w:before="100" w:beforeAutospacing="1" w:after="100" w:afterAutospacing="1" w:line="276" w:lineRule="auto"/>
            <w:ind w:leftChars="0" w:hanging="480"/>
            <w:outlineLvl w:val="0"/>
          </w:pPr>
        </w:pPrChange>
      </w:pPr>
      <w:ins w:id="61" w:author="olly.chu" w:date="2025-04-01T15:14:00Z" w16du:dateUtc="2025-04-01T07:14:00Z">
        <w:r w:rsidRPr="00380D63">
          <w:rPr>
            <w:rFonts w:asciiTheme="minorEastAsia" w:hAnsiTheme="minorEastAsia" w:cstheme="minorHAnsi" w:hint="eastAsia"/>
            <w:kern w:val="36"/>
            <w:sz w:val="36"/>
            <w:szCs w:val="36"/>
            <w:rPrChange w:id="62" w:author="olly.chu" w:date="2025-04-01T15:38:00Z" w16du:dateUtc="2025-04-01T07:38:00Z">
              <w:rPr>
                <w:rFonts w:ascii="微軟正黑體" w:eastAsia="微軟正黑體" w:hAnsi="微軟正黑體" w:cstheme="minorHAnsi" w:hint="eastAsia"/>
                <w:b/>
                <w:bCs/>
                <w:kern w:val="36"/>
                <w:sz w:val="44"/>
                <w:szCs w:val="44"/>
              </w:rPr>
            </w:rPrChange>
          </w:rPr>
          <w:t>作業流程設計</w:t>
        </w:r>
      </w:ins>
    </w:p>
    <w:p w14:paraId="6AD38BCC" w14:textId="02CDC078" w:rsidR="00B962C0" w:rsidRPr="00380D63" w:rsidRDefault="002E41A2" w:rsidP="009104EE">
      <w:pPr>
        <w:pStyle w:val="a5"/>
        <w:widowControl/>
        <w:numPr>
          <w:ilvl w:val="0"/>
          <w:numId w:val="48"/>
        </w:numPr>
        <w:spacing w:before="100" w:beforeAutospacing="1" w:after="100" w:afterAutospacing="1" w:line="600" w:lineRule="auto"/>
        <w:ind w:leftChars="0"/>
        <w:outlineLvl w:val="0"/>
        <w:rPr>
          <w:ins w:id="63" w:author="olly.chu" w:date="2025-04-01T15:18:00Z" w16du:dateUtc="2025-04-01T07:18:00Z"/>
          <w:rFonts w:asciiTheme="minorEastAsia" w:hAnsiTheme="minorEastAsia" w:cstheme="minorHAnsi"/>
          <w:kern w:val="36"/>
          <w:sz w:val="36"/>
          <w:szCs w:val="36"/>
          <w:rPrChange w:id="64" w:author="olly.chu" w:date="2025-04-01T15:38:00Z" w16du:dateUtc="2025-04-01T07:38:00Z">
            <w:rPr>
              <w:ins w:id="65" w:author="olly.chu" w:date="2025-04-01T15:18:00Z" w16du:dateUtc="2025-04-01T07:18:00Z"/>
              <w:rFonts w:ascii="微軟正黑體" w:eastAsia="微軟正黑體" w:hAnsi="微軟正黑體" w:cstheme="minorHAnsi"/>
              <w:kern w:val="36"/>
              <w:sz w:val="36"/>
              <w:szCs w:val="36"/>
            </w:rPr>
          </w:rPrChange>
        </w:rPr>
      </w:pPr>
      <w:ins w:id="66" w:author="olly.chu" w:date="2025-04-01T15:14:00Z" w16du:dateUtc="2025-04-01T07:14:00Z">
        <w:r w:rsidRPr="00380D63">
          <w:rPr>
            <w:rFonts w:asciiTheme="minorEastAsia" w:hAnsiTheme="minorEastAsia" w:cstheme="minorHAnsi" w:hint="eastAsia"/>
            <w:kern w:val="36"/>
            <w:sz w:val="36"/>
            <w:szCs w:val="36"/>
            <w:rPrChange w:id="67" w:author="olly.chu" w:date="2025-04-01T15:38:00Z" w16du:dateUtc="2025-04-01T07:38:00Z">
              <w:rPr>
                <w:rFonts w:ascii="微軟正黑體" w:eastAsia="微軟正黑體" w:hAnsi="微軟正黑體" w:cstheme="minorHAnsi" w:hint="eastAsia"/>
                <w:b/>
                <w:bCs/>
                <w:kern w:val="36"/>
                <w:sz w:val="44"/>
                <w:szCs w:val="44"/>
              </w:rPr>
            </w:rPrChange>
          </w:rPr>
          <w:t>開發時程規劃</w:t>
        </w:r>
      </w:ins>
    </w:p>
    <w:p w14:paraId="112B4452" w14:textId="77777777" w:rsidR="0038114F" w:rsidRPr="001457F4" w:rsidRDefault="0038114F" w:rsidP="009104EE">
      <w:pPr>
        <w:widowControl/>
        <w:spacing w:before="100" w:beforeAutospacing="1" w:after="100" w:afterAutospacing="1" w:line="600" w:lineRule="auto"/>
        <w:outlineLvl w:val="0"/>
        <w:rPr>
          <w:ins w:id="68" w:author="olly.chu" w:date="2025-04-01T15:20:00Z" w16du:dateUtc="2025-04-01T07:20:00Z"/>
          <w:rFonts w:asciiTheme="minorEastAsia" w:hAnsiTheme="minorEastAsia" w:cstheme="minorHAnsi"/>
          <w:b/>
          <w:bCs/>
          <w:kern w:val="36"/>
          <w:sz w:val="44"/>
          <w:szCs w:val="44"/>
        </w:rPr>
      </w:pPr>
    </w:p>
    <w:p w14:paraId="3E91735B" w14:textId="1468BD1A" w:rsidR="00E06D5C" w:rsidRPr="00380D63" w:rsidRDefault="00E06D5C">
      <w:pPr>
        <w:widowControl/>
        <w:spacing w:before="100" w:beforeAutospacing="1" w:after="100" w:afterAutospacing="1" w:line="600" w:lineRule="auto"/>
        <w:outlineLvl w:val="0"/>
        <w:rPr>
          <w:rFonts w:asciiTheme="minorEastAsia" w:hAnsiTheme="minorEastAsia" w:cstheme="minorHAnsi"/>
          <w:kern w:val="36"/>
          <w:sz w:val="36"/>
          <w:szCs w:val="36"/>
          <w:u w:val="single"/>
          <w:rPrChange w:id="69" w:author="olly.chu" w:date="2025-04-01T15:38:00Z" w16du:dateUtc="2025-04-01T07:38:00Z">
            <w:rPr>
              <w:rFonts w:ascii="新細明體" w:eastAsia="新細明體" w:hAnsi="新細明體" w:cs="新細明體"/>
              <w:b/>
              <w:bCs/>
              <w:kern w:val="36"/>
              <w:sz w:val="48"/>
              <w:szCs w:val="48"/>
            </w:rPr>
          </w:rPrChange>
        </w:rPr>
        <w:pPrChange w:id="70" w:author="olly.chu" w:date="2025-04-01T15:18:00Z" w16du:dateUtc="2025-04-01T07:18:00Z">
          <w:pPr>
            <w:widowControl/>
            <w:spacing w:before="100" w:beforeAutospacing="1" w:after="100" w:afterAutospacing="1"/>
            <w:outlineLvl w:val="0"/>
          </w:pPr>
        </w:pPrChange>
      </w:pPr>
      <w:ins w:id="71" w:author="olly.chu" w:date="2025-04-01T15:19:00Z" w16du:dateUtc="2025-04-01T07:19:00Z">
        <w:r w:rsidRPr="001457F4">
          <w:rPr>
            <w:rFonts w:asciiTheme="minorEastAsia" w:hAnsiTheme="minorEastAsia" w:cstheme="minorHAnsi"/>
            <w:b/>
            <w:bCs/>
            <w:kern w:val="36"/>
            <w:sz w:val="44"/>
            <w:szCs w:val="44"/>
            <w:rPrChange w:id="72" w:author="olly.chu" w:date="2025-04-01T15:28:00Z" w16du:dateUtc="2025-04-01T07:28:00Z">
              <w:rPr>
                <w:rFonts w:ascii="微軟正黑體" w:eastAsia="微軟正黑體" w:hAnsi="微軟正黑體" w:cstheme="minorHAnsi"/>
                <w:b/>
                <w:bCs/>
                <w:kern w:val="36"/>
                <w:sz w:val="44"/>
                <w:szCs w:val="44"/>
              </w:rPr>
            </w:rPrChange>
          </w:rPr>
          <w:br/>
        </w:r>
      </w:ins>
      <w:ins w:id="73" w:author="olly.chu" w:date="2025-04-01T15:18:00Z" w16du:dateUtc="2025-04-01T07:18:00Z">
        <w:r w:rsidR="009104EE" w:rsidRPr="00380D63">
          <w:rPr>
            <w:rFonts w:asciiTheme="minorEastAsia" w:hAnsiTheme="minorEastAsia" w:cstheme="minorHAnsi" w:hint="eastAsia"/>
            <w:kern w:val="36"/>
            <w:sz w:val="36"/>
            <w:szCs w:val="36"/>
            <w:u w:val="single"/>
            <w:rPrChange w:id="74" w:author="olly.chu" w:date="2025-04-01T15:38:00Z" w16du:dateUtc="2025-04-01T07:38:00Z">
              <w:rPr>
                <w:rFonts w:ascii="微軟正黑體" w:eastAsia="微軟正黑體" w:hAnsi="微軟正黑體" w:cstheme="minorHAnsi" w:hint="eastAsia"/>
                <w:b/>
                <w:bCs/>
                <w:kern w:val="36"/>
                <w:sz w:val="44"/>
                <w:szCs w:val="44"/>
              </w:rPr>
            </w:rPrChange>
          </w:rPr>
          <w:t>日期：</w:t>
        </w:r>
        <w:r w:rsidR="009104EE" w:rsidRPr="00380D63">
          <w:rPr>
            <w:rFonts w:asciiTheme="minorEastAsia" w:hAnsiTheme="minorEastAsia" w:cstheme="minorHAnsi"/>
            <w:kern w:val="36"/>
            <w:sz w:val="36"/>
            <w:szCs w:val="36"/>
            <w:u w:val="single"/>
            <w:rPrChange w:id="75" w:author="olly.chu" w:date="2025-04-01T15:38:00Z" w16du:dateUtc="2025-04-01T07:38:00Z">
              <w:rPr>
                <w:rFonts w:ascii="微軟正黑體" w:eastAsia="微軟正黑體" w:hAnsi="微軟正黑體" w:cstheme="minorHAnsi"/>
                <w:b/>
                <w:bCs/>
                <w:kern w:val="36"/>
                <w:sz w:val="44"/>
                <w:szCs w:val="44"/>
              </w:rPr>
            </w:rPrChange>
          </w:rPr>
          <w:t>2025/04/01</w:t>
        </w:r>
      </w:ins>
    </w:p>
    <w:p w14:paraId="17FDDD62" w14:textId="1634FDF1" w:rsidR="005C0734" w:rsidRPr="00465BDA" w:rsidRDefault="008003A5">
      <w:pPr>
        <w:widowControl/>
        <w:spacing w:before="100" w:beforeAutospacing="1" w:after="100" w:afterAutospacing="1" w:line="276" w:lineRule="auto"/>
        <w:outlineLvl w:val="1"/>
        <w:rPr>
          <w:rFonts w:asciiTheme="minorEastAsia" w:hAnsiTheme="minorEastAsia" w:cstheme="minorHAnsi"/>
          <w:kern w:val="0"/>
          <w:sz w:val="36"/>
          <w:szCs w:val="36"/>
          <w:rPrChange w:id="76" w:author="olly.chu" w:date="2025-04-01T15:39:00Z" w16du:dateUtc="2025-04-01T07:39:00Z">
            <w:rPr>
              <w:rFonts w:ascii="新細明體" w:eastAsia="新細明體" w:hAnsi="新細明體" w:cs="新細明體"/>
              <w:b/>
              <w:bCs/>
              <w:kern w:val="0"/>
              <w:sz w:val="36"/>
              <w:szCs w:val="36"/>
            </w:rPr>
          </w:rPrChange>
        </w:rPr>
        <w:pPrChange w:id="77" w:author="olly.chu" w:date="2025-04-01T10:24:00Z" w16du:dateUtc="2025-04-01T02:24:00Z">
          <w:pPr>
            <w:widowControl/>
            <w:spacing w:before="100" w:beforeAutospacing="1" w:after="100" w:afterAutospacing="1"/>
            <w:outlineLvl w:val="1"/>
          </w:pPr>
        </w:pPrChange>
      </w:pPr>
      <w:ins w:id="78" w:author="olly.chu" w:date="2025-04-01T10:19:00Z" w16du:dateUtc="2025-04-01T02:19:00Z">
        <w:r w:rsidRPr="00465BDA">
          <w:rPr>
            <w:rFonts w:asciiTheme="minorEastAsia" w:hAnsiTheme="minorEastAsia" w:cstheme="minorHAnsi" w:hint="eastAsia"/>
            <w:b/>
            <w:bCs/>
            <w:kern w:val="0"/>
            <w:sz w:val="36"/>
            <w:szCs w:val="36"/>
          </w:rPr>
          <w:lastRenderedPageBreak/>
          <w:t>一</w:t>
        </w:r>
        <w:r w:rsidRPr="00465BDA">
          <w:rPr>
            <w:rFonts w:asciiTheme="minorEastAsia" w:hAnsiTheme="minorEastAsia" w:cstheme="minorHAnsi" w:hint="eastAsia"/>
            <w:kern w:val="0"/>
            <w:sz w:val="36"/>
            <w:szCs w:val="36"/>
            <w:rPrChange w:id="79" w:author="olly.chu" w:date="2025-04-01T15:39:00Z" w16du:dateUtc="2025-04-01T07:39:00Z">
              <w:rPr>
                <w:rFonts w:asciiTheme="minorEastAsia" w:hAnsiTheme="minorEastAsia" w:cs="新細明體" w:hint="eastAsia"/>
                <w:b/>
                <w:bCs/>
                <w:kern w:val="0"/>
                <w:sz w:val="36"/>
                <w:szCs w:val="36"/>
              </w:rPr>
            </w:rPrChange>
          </w:rPr>
          <w:t>、</w:t>
        </w:r>
      </w:ins>
      <w:r w:rsidR="005C0734" w:rsidRPr="00465BDA">
        <w:rPr>
          <w:rFonts w:asciiTheme="minorEastAsia" w:hAnsiTheme="minorEastAsia" w:cstheme="minorHAnsi"/>
          <w:b/>
          <w:bCs/>
          <w:kern w:val="0"/>
          <w:sz w:val="36"/>
          <w:szCs w:val="36"/>
          <w:rPrChange w:id="80" w:author="olly.chu" w:date="2025-04-01T15:39:00Z" w16du:dateUtc="2025-04-01T07:39:00Z">
            <w:rPr>
              <w:rFonts w:ascii="新細明體" w:eastAsia="新細明體" w:hAnsi="新細明體" w:cs="新細明體"/>
              <w:b/>
              <w:bCs/>
              <w:kern w:val="0"/>
              <w:sz w:val="36"/>
              <w:szCs w:val="36"/>
            </w:rPr>
          </w:rPrChange>
        </w:rPr>
        <w:t>執行摘要</w:t>
      </w:r>
    </w:p>
    <w:p w14:paraId="72C2143C" w14:textId="77777777" w:rsidR="00596E93" w:rsidRPr="00AE6735" w:rsidRDefault="005C0734">
      <w:pPr>
        <w:widowControl/>
        <w:spacing w:before="100" w:beforeAutospacing="1" w:after="100" w:afterAutospacing="1" w:line="276" w:lineRule="auto"/>
        <w:rPr>
          <w:ins w:id="81" w:author="olly.chu" w:date="2025-04-01T10:22:00Z" w16du:dateUtc="2025-04-01T02:22:00Z"/>
          <w:rFonts w:asciiTheme="minorEastAsia" w:hAnsiTheme="minorEastAsia" w:cstheme="minorHAnsi"/>
          <w:kern w:val="0"/>
          <w:szCs w:val="24"/>
          <w:rPrChange w:id="82" w:author="olly.chu" w:date="2025-04-01T15:23:00Z" w16du:dateUtc="2025-04-01T07:23:00Z">
            <w:rPr>
              <w:ins w:id="83" w:author="olly.chu" w:date="2025-04-01T10:22:00Z" w16du:dateUtc="2025-04-01T02:22:00Z"/>
              <w:rFonts w:ascii="微軟正黑體" w:eastAsia="微軟正黑體" w:hAnsi="微軟正黑體" w:cstheme="minorHAnsi"/>
              <w:kern w:val="0"/>
              <w:szCs w:val="24"/>
            </w:rPr>
          </w:rPrChange>
        </w:rPr>
        <w:pPrChange w:id="84" w:author="olly.chu" w:date="2025-04-01T10:24:00Z" w16du:dateUtc="2025-04-01T02:24:00Z">
          <w:pPr>
            <w:widowControl/>
            <w:spacing w:before="100" w:beforeAutospacing="1" w:after="100" w:afterAutospacing="1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85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本建議書針對客戶所需的設備管理系統提出完整的開發方案，該系統採用 C# .NET 技術，旨在提供全面的設備</w:t>
      </w:r>
      <w:r w:rsidR="00AF2C64" w:rsidRPr="00AE6735">
        <w:rPr>
          <w:rFonts w:asciiTheme="minorEastAsia" w:hAnsiTheme="minorEastAsia" w:cstheme="minorHAnsi"/>
          <w:kern w:val="0"/>
          <w:szCs w:val="24"/>
          <w:rPrChange w:id="86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管理</w:t>
      </w:r>
      <w:r w:rsidR="00AF2C64" w:rsidRPr="00AE6735">
        <w:rPr>
          <w:rFonts w:asciiTheme="minorEastAsia" w:hAnsiTheme="minorEastAsia" w:cstheme="minorHAnsi" w:hint="eastAsia"/>
          <w:kern w:val="0"/>
          <w:szCs w:val="24"/>
          <w:rPrChange w:id="87" w:author="olly.chu" w:date="2025-04-01T15:23:00Z" w16du:dateUtc="2025-04-01T07:23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及保養</w:t>
      </w:r>
      <w:r w:rsidR="00AF2C64" w:rsidRPr="00AE6735">
        <w:rPr>
          <w:rFonts w:asciiTheme="minorEastAsia" w:hAnsiTheme="minorEastAsia" w:cstheme="minorHAnsi"/>
          <w:kern w:val="0"/>
          <w:szCs w:val="24"/>
          <w:rPrChange w:id="88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/維修工單管理</w:t>
      </w:r>
      <w:r w:rsidRPr="00AE6735">
        <w:rPr>
          <w:rFonts w:asciiTheme="minorEastAsia" w:hAnsiTheme="minorEastAsia" w:cstheme="minorHAnsi"/>
          <w:kern w:val="0"/>
          <w:szCs w:val="24"/>
          <w:rPrChange w:id="89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，包括設備資料維護、保養校正工作流程、維修管理、供應商及客戶管理等功能</w:t>
      </w:r>
    </w:p>
    <w:p w14:paraId="0122A8EF" w14:textId="2F0520A5" w:rsidR="005C0734" w:rsidRPr="00AE6735" w:rsidRDefault="005C0734">
      <w:pPr>
        <w:widowControl/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90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91" w:author="olly.chu" w:date="2025-04-01T10:24:00Z" w16du:dateUtc="2025-04-01T02:24:00Z">
          <w:pPr>
            <w:widowControl/>
            <w:spacing w:before="100" w:beforeAutospacing="1" w:after="100" w:afterAutospacing="1"/>
          </w:pPr>
        </w:pPrChange>
      </w:pPr>
      <w:del w:id="92" w:author="olly.chu" w:date="2025-04-01T10:22:00Z" w16du:dateUtc="2025-04-01T02:22:00Z">
        <w:r w:rsidRPr="00AE6735" w:rsidDel="00596E93">
          <w:rPr>
            <w:rFonts w:asciiTheme="minorEastAsia" w:hAnsiTheme="minorEastAsia" w:cstheme="minorHAnsi"/>
            <w:kern w:val="0"/>
            <w:szCs w:val="24"/>
            <w:rPrChange w:id="93" w:author="olly.chu" w:date="2025-04-01T15:23:00Z" w16du:dateUtc="2025-04-01T07:23:00Z">
              <w:rPr>
                <w:rFonts w:ascii="新細明體" w:eastAsia="新細明體" w:hAnsi="新細明體" w:cs="新細明體"/>
                <w:kern w:val="0"/>
                <w:szCs w:val="24"/>
              </w:rPr>
            </w:rPrChange>
          </w:rPr>
          <w:delText>。</w:delText>
        </w:r>
      </w:del>
      <w:r w:rsidR="00C55EF9" w:rsidRPr="00AE6735">
        <w:rPr>
          <w:rFonts w:asciiTheme="minorEastAsia" w:hAnsiTheme="minorEastAsia" w:cstheme="minorHAnsi" w:hint="eastAsia"/>
          <w:kern w:val="0"/>
          <w:szCs w:val="24"/>
          <w:rPrChange w:id="94" w:author="olly.chu" w:date="2025-04-01T15:23:00Z" w16du:dateUtc="2025-04-01T07:23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目標為</w:t>
      </w:r>
      <w:r w:rsidRPr="00AE6735">
        <w:rPr>
          <w:rFonts w:asciiTheme="minorEastAsia" w:hAnsiTheme="minorEastAsia" w:cstheme="minorHAnsi"/>
          <w:kern w:val="0"/>
          <w:szCs w:val="24"/>
          <w:rPrChange w:id="95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協助企業實現</w:t>
      </w:r>
      <w:r w:rsidR="00AF2C64" w:rsidRPr="00AE6735">
        <w:rPr>
          <w:rFonts w:asciiTheme="minorEastAsia" w:hAnsiTheme="minorEastAsia" w:cstheme="minorHAnsi" w:hint="eastAsia"/>
          <w:kern w:val="0"/>
          <w:szCs w:val="24"/>
          <w:rPrChange w:id="96" w:author="olly.chu" w:date="2025-04-01T15:23:00Z" w16du:dateUtc="2025-04-01T07:23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保修工單的自動建置及記錄管理</w:t>
      </w:r>
      <w:r w:rsidR="00C55EF9" w:rsidRPr="00AE6735">
        <w:rPr>
          <w:rFonts w:asciiTheme="minorEastAsia" w:hAnsiTheme="minorEastAsia" w:cstheme="minorHAnsi" w:hint="eastAsia"/>
          <w:kern w:val="0"/>
          <w:szCs w:val="24"/>
          <w:rPrChange w:id="97" w:author="olly.chu" w:date="2025-04-01T15:23:00Z" w16du:dateUtc="2025-04-01T07:23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，</w:t>
      </w:r>
      <w:r w:rsidR="00C55EF9" w:rsidRPr="00AE6735">
        <w:rPr>
          <w:rFonts w:asciiTheme="minorEastAsia" w:hAnsiTheme="minorEastAsia" w:cstheme="minorHAnsi"/>
          <w:kern w:val="0"/>
          <w:szCs w:val="24"/>
          <w:rPrChange w:id="98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提升設備管理效率</w:t>
      </w:r>
      <w:r w:rsidRPr="00AE6735">
        <w:rPr>
          <w:rFonts w:asciiTheme="minorEastAsia" w:hAnsiTheme="minorEastAsia" w:cstheme="minorHAnsi"/>
          <w:kern w:val="0"/>
          <w:szCs w:val="24"/>
          <w:rPrChange w:id="99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，</w:t>
      </w:r>
      <w:r w:rsidR="00AF2C64" w:rsidRPr="00AE6735">
        <w:rPr>
          <w:rFonts w:asciiTheme="minorEastAsia" w:hAnsiTheme="minorEastAsia" w:cstheme="minorHAnsi" w:hint="eastAsia"/>
          <w:kern w:val="0"/>
          <w:szCs w:val="24"/>
          <w:rPrChange w:id="100" w:author="olly.chu" w:date="2025-04-01T15:23:00Z" w16du:dateUtc="2025-04-01T07:23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並提供相關報表作為管理人員的決策參考。</w:t>
      </w:r>
    </w:p>
    <w:p w14:paraId="29B7925F" w14:textId="3AC2027C" w:rsidR="005C0734" w:rsidRPr="005B7EB1" w:rsidRDefault="008003A5">
      <w:pPr>
        <w:widowControl/>
        <w:spacing w:before="100" w:beforeAutospacing="1" w:after="100" w:afterAutospacing="1" w:line="276" w:lineRule="auto"/>
        <w:outlineLvl w:val="1"/>
        <w:rPr>
          <w:rFonts w:asciiTheme="minorEastAsia" w:hAnsiTheme="minorEastAsia" w:cstheme="minorHAnsi"/>
          <w:kern w:val="0"/>
          <w:sz w:val="36"/>
          <w:szCs w:val="36"/>
          <w:rPrChange w:id="101" w:author="olly.chu" w:date="2025-04-01T15:39:00Z" w16du:dateUtc="2025-04-01T07:39:00Z">
            <w:rPr>
              <w:rFonts w:ascii="新細明體" w:eastAsia="新細明體" w:hAnsi="新細明體" w:cs="新細明體"/>
              <w:b/>
              <w:bCs/>
              <w:kern w:val="0"/>
              <w:sz w:val="36"/>
              <w:szCs w:val="36"/>
            </w:rPr>
          </w:rPrChange>
        </w:rPr>
        <w:pPrChange w:id="102" w:author="olly.chu" w:date="2025-04-01T10:24:00Z" w16du:dateUtc="2025-04-01T02:24:00Z">
          <w:pPr>
            <w:widowControl/>
            <w:spacing w:before="100" w:beforeAutospacing="1" w:after="100" w:afterAutospacing="1"/>
            <w:outlineLvl w:val="1"/>
          </w:pPr>
        </w:pPrChange>
      </w:pPr>
      <w:ins w:id="103" w:author="olly.chu" w:date="2025-04-01T10:19:00Z" w16du:dateUtc="2025-04-01T02:19:00Z">
        <w:r w:rsidRPr="005B7EB1">
          <w:rPr>
            <w:rFonts w:asciiTheme="minorEastAsia" w:hAnsiTheme="minorEastAsia" w:cstheme="minorHAnsi" w:hint="eastAsia"/>
            <w:b/>
            <w:bCs/>
            <w:kern w:val="0"/>
            <w:sz w:val="36"/>
            <w:szCs w:val="36"/>
          </w:rPr>
          <w:t>二</w:t>
        </w:r>
        <w:r w:rsidRPr="005B7EB1">
          <w:rPr>
            <w:rFonts w:asciiTheme="minorEastAsia" w:hAnsiTheme="minorEastAsia" w:cstheme="minorHAnsi" w:hint="eastAsia"/>
            <w:kern w:val="0"/>
            <w:sz w:val="36"/>
            <w:szCs w:val="36"/>
            <w:rPrChange w:id="104" w:author="olly.chu" w:date="2025-04-01T15:39:00Z" w16du:dateUtc="2025-04-01T07:39:00Z">
              <w:rPr>
                <w:rFonts w:asciiTheme="minorEastAsia" w:hAnsiTheme="minorEastAsia" w:cs="新細明體" w:hint="eastAsia"/>
                <w:b/>
                <w:bCs/>
                <w:kern w:val="0"/>
                <w:sz w:val="36"/>
                <w:szCs w:val="36"/>
              </w:rPr>
            </w:rPrChange>
          </w:rPr>
          <w:t>、</w:t>
        </w:r>
      </w:ins>
      <w:r w:rsidR="005C0734" w:rsidRPr="005B7EB1">
        <w:rPr>
          <w:rFonts w:asciiTheme="minorEastAsia" w:hAnsiTheme="minorEastAsia" w:cstheme="minorHAnsi"/>
          <w:b/>
          <w:bCs/>
          <w:kern w:val="0"/>
          <w:sz w:val="36"/>
          <w:szCs w:val="36"/>
          <w:rPrChange w:id="105" w:author="olly.chu" w:date="2025-04-01T15:39:00Z" w16du:dateUtc="2025-04-01T07:39:00Z">
            <w:rPr>
              <w:rFonts w:ascii="新細明體" w:eastAsia="新細明體" w:hAnsi="新細明體" w:cs="新細明體"/>
              <w:b/>
              <w:bCs/>
              <w:kern w:val="0"/>
              <w:sz w:val="36"/>
              <w:szCs w:val="36"/>
            </w:rPr>
          </w:rPrChange>
        </w:rPr>
        <w:t>專案背景與目標</w:t>
      </w:r>
    </w:p>
    <w:p w14:paraId="02770D2D" w14:textId="77777777" w:rsidR="005C0734" w:rsidRPr="00AE6735" w:rsidRDefault="005C0734">
      <w:pPr>
        <w:widowControl/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106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107" w:author="olly.chu" w:date="2025-04-01T10:24:00Z" w16du:dateUtc="2025-04-01T02:24:00Z">
          <w:pPr>
            <w:widowControl/>
            <w:spacing w:before="100" w:beforeAutospacing="1" w:after="100" w:afterAutospacing="1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108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根據需求，設備管理系統將處理以下核心業務流程：</w:t>
      </w:r>
    </w:p>
    <w:p w14:paraId="2C411AFA" w14:textId="77777777" w:rsidR="005C0734" w:rsidRPr="00AE6735" w:rsidRDefault="005C0734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109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110" w:author="olly.chu" w:date="2025-04-01T10:24:00Z" w16du:dateUtc="2025-04-01T02:24:00Z">
          <w:pPr>
            <w:widowControl/>
            <w:numPr>
              <w:numId w:val="1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111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設備資料的分層管理（設備-模組-零件）</w:t>
      </w:r>
    </w:p>
    <w:p w14:paraId="58B4BDAE" w14:textId="77777777" w:rsidR="005C0734" w:rsidRPr="00AE6735" w:rsidRDefault="005C0734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112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113" w:author="olly.chu" w:date="2025-04-01T10:24:00Z" w16du:dateUtc="2025-04-01T02:24:00Z">
          <w:pPr>
            <w:widowControl/>
            <w:numPr>
              <w:numId w:val="1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114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供應商與客戶資訊維護</w:t>
      </w:r>
    </w:p>
    <w:p w14:paraId="28DD8EAC" w14:textId="195430AA" w:rsidR="005C0734" w:rsidRPr="00AE6735" w:rsidRDefault="005C0734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115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116" w:author="olly.chu" w:date="2025-04-01T10:24:00Z" w16du:dateUtc="2025-04-01T02:24:00Z">
          <w:pPr>
            <w:widowControl/>
            <w:numPr>
              <w:numId w:val="1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117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事件/錯誤代碼管理及其 SOP 流程</w:t>
      </w:r>
      <w:r w:rsidR="00C55EF9" w:rsidRPr="00AE6735">
        <w:rPr>
          <w:rFonts w:asciiTheme="minorEastAsia" w:hAnsiTheme="minorEastAsia" w:cstheme="minorHAnsi"/>
          <w:kern w:val="0"/>
          <w:szCs w:val="24"/>
          <w:rPrChange w:id="118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/</w:t>
      </w:r>
      <w:proofErr w:type="spellStart"/>
      <w:r w:rsidR="00C55EF9" w:rsidRPr="00AE6735">
        <w:rPr>
          <w:rFonts w:asciiTheme="minorEastAsia" w:hAnsiTheme="minorEastAsia" w:cstheme="minorHAnsi"/>
          <w:kern w:val="0"/>
          <w:szCs w:val="24"/>
          <w:rPrChange w:id="119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CheckList</w:t>
      </w:r>
      <w:proofErr w:type="spellEnd"/>
      <w:r w:rsidR="00C55EF9" w:rsidRPr="00AE6735">
        <w:rPr>
          <w:rFonts w:asciiTheme="minorEastAsia" w:hAnsiTheme="minorEastAsia" w:cstheme="minorHAnsi"/>
          <w:kern w:val="0"/>
          <w:szCs w:val="24"/>
          <w:rPrChange w:id="120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檢核表</w:t>
      </w:r>
    </w:p>
    <w:p w14:paraId="56B71F2B" w14:textId="37C3692D" w:rsidR="005C0734" w:rsidRPr="00AE6735" w:rsidRDefault="005C0734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121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122" w:author="olly.chu" w:date="2025-04-01T10:24:00Z" w16du:dateUtc="2025-04-01T02:24:00Z">
          <w:pPr>
            <w:widowControl/>
            <w:numPr>
              <w:numId w:val="1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123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保養/校正作業</w:t>
      </w:r>
      <w:r w:rsidR="00C55EF9" w:rsidRPr="00AE6735">
        <w:rPr>
          <w:rFonts w:asciiTheme="minorEastAsia" w:hAnsiTheme="minorEastAsia" w:cstheme="minorHAnsi" w:hint="eastAsia"/>
          <w:kern w:val="0"/>
          <w:szCs w:val="24"/>
          <w:rPrChange w:id="124" w:author="olly.chu" w:date="2025-04-01T15:23:00Z" w16du:dateUtc="2025-04-01T07:23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排程</w:t>
      </w:r>
      <w:r w:rsidRPr="00AE6735">
        <w:rPr>
          <w:rFonts w:asciiTheme="minorEastAsia" w:hAnsiTheme="minorEastAsia" w:cstheme="minorHAnsi"/>
          <w:kern w:val="0"/>
          <w:szCs w:val="24"/>
          <w:rPrChange w:id="125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管理及</w:t>
      </w:r>
      <w:r w:rsidR="00C55EF9" w:rsidRPr="00AE6735">
        <w:rPr>
          <w:rFonts w:asciiTheme="minorEastAsia" w:hAnsiTheme="minorEastAsia" w:cstheme="minorHAnsi"/>
          <w:kern w:val="0"/>
          <w:szCs w:val="24"/>
          <w:rPrChange w:id="126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SOP 流程/</w:t>
      </w:r>
      <w:proofErr w:type="spellStart"/>
      <w:r w:rsidR="00C55EF9" w:rsidRPr="00AE6735">
        <w:rPr>
          <w:rFonts w:asciiTheme="minorEastAsia" w:hAnsiTheme="minorEastAsia" w:cstheme="minorHAnsi"/>
          <w:kern w:val="0"/>
          <w:szCs w:val="24"/>
          <w:rPrChange w:id="127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CheckList</w:t>
      </w:r>
      <w:proofErr w:type="spellEnd"/>
      <w:r w:rsidR="00C55EF9" w:rsidRPr="00AE6735">
        <w:rPr>
          <w:rFonts w:asciiTheme="minorEastAsia" w:hAnsiTheme="minorEastAsia" w:cstheme="minorHAnsi"/>
          <w:kern w:val="0"/>
          <w:szCs w:val="24"/>
          <w:rPrChange w:id="128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檢核表</w:t>
      </w:r>
    </w:p>
    <w:p w14:paraId="4A33A7C9" w14:textId="77777777" w:rsidR="005C0734" w:rsidRPr="00AE6735" w:rsidRDefault="005C0734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129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130" w:author="olly.chu" w:date="2025-04-01T10:24:00Z" w16du:dateUtc="2025-04-01T02:24:00Z">
          <w:pPr>
            <w:widowControl/>
            <w:numPr>
              <w:numId w:val="1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131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工單管理與追蹤</w:t>
      </w:r>
    </w:p>
    <w:p w14:paraId="36EEE4DE" w14:textId="147AF6A9" w:rsidR="000263E3" w:rsidRPr="00AE6735" w:rsidRDefault="000263E3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132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133" w:author="olly.chu" w:date="2025-04-01T10:24:00Z" w16du:dateUtc="2025-04-01T02:24:00Z">
          <w:pPr>
            <w:widowControl/>
            <w:numPr>
              <w:numId w:val="1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 w:hint="eastAsia"/>
          <w:kern w:val="0"/>
          <w:szCs w:val="24"/>
          <w:rPrChange w:id="134" w:author="olly.chu" w:date="2025-04-01T15:23:00Z" w16du:dateUtc="2025-04-01T07:23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零件備品管理</w:t>
      </w:r>
    </w:p>
    <w:p w14:paraId="3AB8AAD4" w14:textId="77777777" w:rsidR="005C0734" w:rsidRPr="00AE6735" w:rsidRDefault="005C0734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135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136" w:author="olly.chu" w:date="2025-04-01T10:24:00Z" w16du:dateUtc="2025-04-01T02:24:00Z">
          <w:pPr>
            <w:widowControl/>
            <w:numPr>
              <w:numId w:val="1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137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使用者權限管控</w:t>
      </w:r>
    </w:p>
    <w:p w14:paraId="597E5491" w14:textId="1E2917A8" w:rsidR="005C0734" w:rsidRPr="007133BB" w:rsidRDefault="005C0734">
      <w:pPr>
        <w:pStyle w:val="a5"/>
        <w:widowControl/>
        <w:numPr>
          <w:ilvl w:val="0"/>
          <w:numId w:val="49"/>
        </w:numPr>
        <w:spacing w:before="100" w:beforeAutospacing="1" w:after="100" w:afterAutospacing="1" w:line="276" w:lineRule="auto"/>
        <w:ind w:leftChars="0"/>
        <w:rPr>
          <w:rFonts w:asciiTheme="minorEastAsia" w:hAnsiTheme="minorEastAsia" w:cstheme="minorHAnsi"/>
          <w:kern w:val="0"/>
          <w:szCs w:val="24"/>
          <w:rPrChange w:id="138" w:author="olly.chu" w:date="2025-04-01T15:30:00Z" w16du:dateUtc="2025-04-01T07:30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139" w:author="olly.chu" w:date="2025-04-01T15:21:00Z" w16du:dateUtc="2025-04-01T07:21:00Z">
          <w:pPr>
            <w:widowControl/>
            <w:spacing w:before="100" w:beforeAutospacing="1" w:after="100" w:afterAutospacing="1"/>
          </w:pPr>
        </w:pPrChange>
      </w:pPr>
      <w:r w:rsidRPr="007133BB">
        <w:rPr>
          <w:rFonts w:asciiTheme="minorEastAsia" w:hAnsiTheme="minorEastAsia" w:cstheme="minorHAnsi"/>
          <w:b/>
          <w:bCs/>
          <w:kern w:val="0"/>
          <w:sz w:val="28"/>
          <w:szCs w:val="28"/>
          <w:rPrChange w:id="140" w:author="olly.chu" w:date="2025-04-01T15:30:00Z" w16du:dateUtc="2025-04-01T07:30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專案主要目標</w:t>
      </w:r>
      <w:del w:id="141" w:author="olly.chu" w:date="2025-04-01T10:24:00Z" w16du:dateUtc="2025-04-01T02:24:00Z">
        <w:r w:rsidRPr="007133BB" w:rsidDel="00B0309F">
          <w:rPr>
            <w:rFonts w:asciiTheme="minorEastAsia" w:hAnsiTheme="minorEastAsia" w:cstheme="minorHAnsi"/>
            <w:kern w:val="0"/>
            <w:szCs w:val="24"/>
            <w:rPrChange w:id="142" w:author="olly.chu" w:date="2025-04-01T15:30:00Z" w16du:dateUtc="2025-04-01T07:30:00Z">
              <w:rPr>
                <w:rFonts w:ascii="新細明體" w:eastAsia="新細明體" w:hAnsi="新細明體" w:cs="新細明體"/>
                <w:kern w:val="0"/>
                <w:szCs w:val="24"/>
              </w:rPr>
            </w:rPrChange>
          </w:rPr>
          <w:delText>：</w:delText>
        </w:r>
      </w:del>
    </w:p>
    <w:p w14:paraId="5E7F1870" w14:textId="583AFEE1" w:rsidR="005C0734" w:rsidRPr="00AE6735" w:rsidRDefault="005C0734">
      <w:pPr>
        <w:widowControl/>
        <w:numPr>
          <w:ilvl w:val="0"/>
          <w:numId w:val="2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143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144" w:author="olly.chu" w:date="2025-04-01T10:24:00Z" w16du:dateUtc="2025-04-01T02:24:00Z">
          <w:pPr>
            <w:widowControl/>
            <w:numPr>
              <w:numId w:val="2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145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建立設備</w:t>
      </w:r>
      <w:r w:rsidR="00C55EF9" w:rsidRPr="00AE6735">
        <w:rPr>
          <w:rFonts w:asciiTheme="minorEastAsia" w:hAnsiTheme="minorEastAsia" w:cstheme="minorHAnsi" w:hint="eastAsia"/>
          <w:kern w:val="0"/>
          <w:szCs w:val="24"/>
          <w:rPrChange w:id="146" w:author="olly.chu" w:date="2025-04-01T15:23:00Z" w16du:dateUtc="2025-04-01T07:23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資訊</w:t>
      </w:r>
      <w:r w:rsidRPr="00AE6735">
        <w:rPr>
          <w:rFonts w:asciiTheme="minorEastAsia" w:hAnsiTheme="minorEastAsia" w:cstheme="minorHAnsi"/>
          <w:kern w:val="0"/>
          <w:szCs w:val="24"/>
          <w:rPrChange w:id="147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的管理平台</w:t>
      </w:r>
    </w:p>
    <w:p w14:paraId="4CD971C1" w14:textId="77777777" w:rsidR="005C0734" w:rsidRPr="00AE6735" w:rsidRDefault="005C0734">
      <w:pPr>
        <w:widowControl/>
        <w:numPr>
          <w:ilvl w:val="0"/>
          <w:numId w:val="2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148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149" w:author="olly.chu" w:date="2025-04-01T10:24:00Z" w16du:dateUtc="2025-04-01T02:24:00Z">
          <w:pPr>
            <w:widowControl/>
            <w:numPr>
              <w:numId w:val="2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150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標準化保養、校正與維修流程</w:t>
      </w:r>
    </w:p>
    <w:p w14:paraId="5B4F85F9" w14:textId="3CE3E577" w:rsidR="005C0734" w:rsidRPr="00AE6735" w:rsidRDefault="005C0734">
      <w:pPr>
        <w:widowControl/>
        <w:numPr>
          <w:ilvl w:val="0"/>
          <w:numId w:val="2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151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152" w:author="olly.chu" w:date="2025-04-01T10:24:00Z" w16du:dateUtc="2025-04-01T02:24:00Z">
          <w:pPr>
            <w:widowControl/>
            <w:numPr>
              <w:numId w:val="2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153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提升設備管理效率</w:t>
      </w:r>
    </w:p>
    <w:p w14:paraId="14D39719" w14:textId="71A75BA3" w:rsidR="005C0734" w:rsidRPr="00AE6735" w:rsidRDefault="00C55EF9">
      <w:pPr>
        <w:widowControl/>
        <w:numPr>
          <w:ilvl w:val="0"/>
          <w:numId w:val="2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154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155" w:author="olly.chu" w:date="2025-04-01T10:24:00Z" w16du:dateUtc="2025-04-01T02:24:00Z">
          <w:pPr>
            <w:widowControl/>
            <w:numPr>
              <w:numId w:val="2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 w:hint="eastAsia"/>
          <w:kern w:val="0"/>
          <w:szCs w:val="24"/>
          <w:rPrChange w:id="156" w:author="olly.chu" w:date="2025-04-01T15:23:00Z" w16du:dateUtc="2025-04-01T07:23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提供報表分析，以</w:t>
      </w:r>
      <w:r w:rsidR="005C0734" w:rsidRPr="00AE6735">
        <w:rPr>
          <w:rFonts w:asciiTheme="minorEastAsia" w:hAnsiTheme="minorEastAsia" w:cstheme="minorHAnsi"/>
          <w:kern w:val="0"/>
          <w:szCs w:val="24"/>
          <w:rPrChange w:id="157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優化維護資源分配</w:t>
      </w:r>
    </w:p>
    <w:p w14:paraId="76094525" w14:textId="4877D642" w:rsidR="00D2448B" w:rsidRPr="007133BB" w:rsidRDefault="00D2448B">
      <w:pPr>
        <w:pStyle w:val="a5"/>
        <w:widowControl/>
        <w:numPr>
          <w:ilvl w:val="0"/>
          <w:numId w:val="49"/>
        </w:numPr>
        <w:spacing w:before="100" w:beforeAutospacing="1" w:after="100" w:afterAutospacing="1" w:line="276" w:lineRule="auto"/>
        <w:ind w:leftChars="0"/>
        <w:rPr>
          <w:rFonts w:asciiTheme="minorEastAsia" w:hAnsiTheme="minorEastAsia" w:cstheme="minorHAnsi"/>
          <w:b/>
          <w:bCs/>
          <w:kern w:val="0"/>
          <w:sz w:val="28"/>
          <w:szCs w:val="28"/>
          <w:rPrChange w:id="158" w:author="olly.chu" w:date="2025-04-01T15:30:00Z" w16du:dateUtc="2025-04-01T07:30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159" w:author="olly.chu" w:date="2025-04-01T15:22:00Z" w16du:dateUtc="2025-04-01T07:22:00Z">
          <w:pPr>
            <w:widowControl/>
            <w:spacing w:before="100" w:beforeAutospacing="1" w:after="100" w:afterAutospacing="1"/>
          </w:pPr>
        </w:pPrChange>
      </w:pPr>
      <w:r w:rsidRPr="007133BB">
        <w:rPr>
          <w:rFonts w:asciiTheme="minorEastAsia" w:hAnsiTheme="minorEastAsia" w:cstheme="minorHAnsi"/>
          <w:b/>
          <w:bCs/>
          <w:kern w:val="0"/>
          <w:sz w:val="28"/>
          <w:szCs w:val="28"/>
          <w:rPrChange w:id="160" w:author="olly.chu" w:date="2025-04-01T15:30:00Z" w16du:dateUtc="2025-04-01T07:30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目標</w:t>
      </w:r>
      <w:r w:rsidRPr="007133BB">
        <w:rPr>
          <w:rFonts w:asciiTheme="minorEastAsia" w:hAnsiTheme="minorEastAsia" w:cstheme="minorHAnsi" w:hint="eastAsia"/>
          <w:b/>
          <w:bCs/>
          <w:kern w:val="0"/>
          <w:sz w:val="28"/>
          <w:szCs w:val="28"/>
          <w:rPrChange w:id="161" w:author="olly.chu" w:date="2025-04-01T15:30:00Z" w16du:dateUtc="2025-04-01T07:30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使用者</w:t>
      </w:r>
      <w:del w:id="162" w:author="olly.chu" w:date="2025-04-01T10:24:00Z" w16du:dateUtc="2025-04-01T02:24:00Z">
        <w:r w:rsidRPr="007133BB" w:rsidDel="00B0309F">
          <w:rPr>
            <w:rFonts w:asciiTheme="minorEastAsia" w:hAnsiTheme="minorEastAsia" w:cstheme="minorHAnsi"/>
            <w:b/>
            <w:bCs/>
            <w:kern w:val="0"/>
            <w:sz w:val="28"/>
            <w:szCs w:val="28"/>
            <w:rPrChange w:id="163" w:author="olly.chu" w:date="2025-04-01T15:30:00Z" w16du:dateUtc="2025-04-01T07:30:00Z">
              <w:rPr>
                <w:rFonts w:ascii="新細明體" w:eastAsia="新細明體" w:hAnsi="新細明體" w:cs="新細明體"/>
                <w:kern w:val="0"/>
                <w:szCs w:val="24"/>
              </w:rPr>
            </w:rPrChange>
          </w:rPr>
          <w:delText>：</w:delText>
        </w:r>
      </w:del>
    </w:p>
    <w:p w14:paraId="0CC74FD6" w14:textId="77777777" w:rsidR="00D2448B" w:rsidRPr="00AE6735" w:rsidRDefault="00D2448B">
      <w:pPr>
        <w:widowControl/>
        <w:numPr>
          <w:ilvl w:val="0"/>
          <w:numId w:val="27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164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165" w:author="olly.chu" w:date="2025-04-01T10:24:00Z" w16du:dateUtc="2025-04-01T02:24:00Z">
          <w:pPr>
            <w:widowControl/>
            <w:numPr>
              <w:numId w:val="27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 w:hint="eastAsia"/>
          <w:kern w:val="0"/>
          <w:szCs w:val="24"/>
          <w:rPrChange w:id="166" w:author="olly.chu" w:date="2025-04-01T15:23:00Z" w16du:dateUtc="2025-04-01T07:23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廠商</w:t>
      </w:r>
      <w:r w:rsidRPr="00AE6735">
        <w:rPr>
          <w:rFonts w:asciiTheme="minorEastAsia" w:hAnsiTheme="minorEastAsia" w:cstheme="minorHAnsi"/>
          <w:kern w:val="0"/>
          <w:szCs w:val="24"/>
          <w:rPrChange w:id="167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設備管理人員</w:t>
      </w:r>
    </w:p>
    <w:p w14:paraId="5CAE8377" w14:textId="122F85DC" w:rsidR="00D2448B" w:rsidRPr="00AE6735" w:rsidRDefault="0038261E">
      <w:pPr>
        <w:widowControl/>
        <w:numPr>
          <w:ilvl w:val="0"/>
          <w:numId w:val="27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168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169" w:author="olly.chu" w:date="2025-04-01T10:24:00Z" w16du:dateUtc="2025-04-01T02:24:00Z">
          <w:pPr>
            <w:widowControl/>
            <w:numPr>
              <w:numId w:val="27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 w:hint="eastAsia"/>
          <w:kern w:val="0"/>
          <w:szCs w:val="24"/>
          <w:rPrChange w:id="170" w:author="olly.chu" w:date="2025-04-01T15:23:00Z" w16du:dateUtc="2025-04-01T07:23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客戶</w:t>
      </w:r>
      <w:r w:rsidRPr="00AE6735">
        <w:rPr>
          <w:rFonts w:asciiTheme="minorEastAsia" w:hAnsiTheme="minorEastAsia" w:cstheme="minorHAnsi"/>
          <w:kern w:val="0"/>
          <w:szCs w:val="24"/>
          <w:rPrChange w:id="171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/廠區的設備使用者</w:t>
      </w:r>
    </w:p>
    <w:p w14:paraId="2DF66325" w14:textId="02319C0A" w:rsidR="00D2448B" w:rsidRPr="00AE6735" w:rsidRDefault="0038261E">
      <w:pPr>
        <w:widowControl/>
        <w:numPr>
          <w:ilvl w:val="0"/>
          <w:numId w:val="27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172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173" w:author="olly.chu" w:date="2025-04-01T10:24:00Z" w16du:dateUtc="2025-04-01T02:24:00Z">
          <w:pPr>
            <w:widowControl/>
            <w:numPr>
              <w:numId w:val="27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 w:hint="eastAsia"/>
          <w:kern w:val="0"/>
          <w:szCs w:val="24"/>
          <w:rPrChange w:id="174" w:author="olly.chu" w:date="2025-04-01T15:23:00Z" w16du:dateUtc="2025-04-01T07:23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維修</w:t>
      </w:r>
      <w:r w:rsidRPr="00AE6735">
        <w:rPr>
          <w:rFonts w:asciiTheme="minorEastAsia" w:hAnsiTheme="minorEastAsia" w:cstheme="minorHAnsi"/>
          <w:kern w:val="0"/>
          <w:szCs w:val="24"/>
          <w:rPrChange w:id="175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/保養工程師</w:t>
      </w:r>
    </w:p>
    <w:p w14:paraId="02135897" w14:textId="603B403E" w:rsidR="00D2448B" w:rsidRPr="00AE6735" w:rsidDel="0076096A" w:rsidRDefault="00D2448B">
      <w:pPr>
        <w:widowControl/>
        <w:numPr>
          <w:ilvl w:val="0"/>
          <w:numId w:val="27"/>
        </w:numPr>
        <w:spacing w:before="100" w:beforeAutospacing="1" w:after="100" w:afterAutospacing="1" w:line="276" w:lineRule="auto"/>
        <w:rPr>
          <w:del w:id="176" w:author="olly.chu" w:date="2025-04-01T10:37:00Z" w16du:dateUtc="2025-04-01T02:37:00Z"/>
          <w:rFonts w:asciiTheme="minorEastAsia" w:hAnsiTheme="minorEastAsia" w:cstheme="minorHAnsi"/>
          <w:kern w:val="0"/>
          <w:szCs w:val="24"/>
          <w:rPrChange w:id="177" w:author="olly.chu" w:date="2025-04-01T15:23:00Z" w16du:dateUtc="2025-04-01T07:23:00Z">
            <w:rPr>
              <w:del w:id="178" w:author="olly.chu" w:date="2025-04-01T10:37:00Z" w16du:dateUtc="2025-04-01T02:37:00Z"/>
              <w:rFonts w:ascii="新細明體" w:eastAsia="新細明體" w:hAnsi="新細明體" w:cs="新細明體"/>
              <w:kern w:val="0"/>
              <w:szCs w:val="24"/>
            </w:rPr>
          </w:rPrChange>
        </w:rPr>
        <w:pPrChange w:id="179" w:author="olly.chu" w:date="2025-04-01T10:24:00Z" w16du:dateUtc="2025-04-01T02:24:00Z">
          <w:pPr>
            <w:widowControl/>
            <w:numPr>
              <w:numId w:val="27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 w:hint="eastAsia"/>
          <w:kern w:val="0"/>
          <w:szCs w:val="24"/>
          <w:rPrChange w:id="180" w:author="olly.chu" w:date="2025-04-01T15:23:00Z" w16du:dateUtc="2025-04-01T07:23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lastRenderedPageBreak/>
        <w:t>系統管理者</w:t>
      </w:r>
    </w:p>
    <w:p w14:paraId="75205FD4" w14:textId="77777777" w:rsidR="00D2448B" w:rsidRPr="00AE6735" w:rsidRDefault="00D2448B">
      <w:pPr>
        <w:widowControl/>
        <w:numPr>
          <w:ilvl w:val="0"/>
          <w:numId w:val="27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181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182" w:author="olly.chu" w:date="2025-04-01T10:24:00Z" w16du:dateUtc="2025-04-01T02:24:00Z">
          <w:pPr>
            <w:widowControl/>
            <w:spacing w:before="100" w:beforeAutospacing="1" w:after="100" w:afterAutospacing="1"/>
          </w:pPr>
        </w:pPrChange>
      </w:pPr>
    </w:p>
    <w:p w14:paraId="1458544E" w14:textId="516DC658" w:rsidR="005C0734" w:rsidRPr="00C56A18" w:rsidRDefault="008003A5">
      <w:pPr>
        <w:widowControl/>
        <w:spacing w:before="100" w:beforeAutospacing="1" w:after="100" w:afterAutospacing="1" w:line="276" w:lineRule="auto"/>
        <w:outlineLvl w:val="1"/>
        <w:rPr>
          <w:rFonts w:asciiTheme="minorEastAsia" w:hAnsiTheme="minorEastAsia" w:cstheme="minorHAnsi"/>
          <w:kern w:val="0"/>
          <w:sz w:val="36"/>
          <w:szCs w:val="36"/>
          <w:rPrChange w:id="183" w:author="olly.chu" w:date="2025-04-01T15:39:00Z" w16du:dateUtc="2025-04-01T07:39:00Z">
            <w:rPr>
              <w:rFonts w:ascii="新細明體" w:eastAsia="新細明體" w:hAnsi="新細明體" w:cs="新細明體"/>
              <w:b/>
              <w:bCs/>
              <w:kern w:val="0"/>
              <w:sz w:val="36"/>
              <w:szCs w:val="36"/>
            </w:rPr>
          </w:rPrChange>
        </w:rPr>
        <w:pPrChange w:id="184" w:author="olly.chu" w:date="2025-04-01T10:24:00Z" w16du:dateUtc="2025-04-01T02:24:00Z">
          <w:pPr>
            <w:widowControl/>
            <w:spacing w:before="100" w:beforeAutospacing="1" w:after="100" w:afterAutospacing="1"/>
            <w:outlineLvl w:val="1"/>
          </w:pPr>
        </w:pPrChange>
      </w:pPr>
      <w:ins w:id="185" w:author="olly.chu" w:date="2025-04-01T10:19:00Z" w16du:dateUtc="2025-04-01T02:19:00Z">
        <w:r w:rsidRPr="00C56A18">
          <w:rPr>
            <w:rFonts w:asciiTheme="minorEastAsia" w:hAnsiTheme="minorEastAsia" w:cstheme="minorHAnsi" w:hint="eastAsia"/>
            <w:b/>
            <w:bCs/>
            <w:kern w:val="0"/>
            <w:sz w:val="36"/>
            <w:szCs w:val="36"/>
          </w:rPr>
          <w:t>三、</w:t>
        </w:r>
      </w:ins>
      <w:r w:rsidR="005C0734" w:rsidRPr="00C56A18">
        <w:rPr>
          <w:rFonts w:asciiTheme="minorEastAsia" w:hAnsiTheme="minorEastAsia" w:cstheme="minorHAnsi"/>
          <w:b/>
          <w:bCs/>
          <w:kern w:val="0"/>
          <w:sz w:val="36"/>
          <w:szCs w:val="36"/>
          <w:rPrChange w:id="186" w:author="olly.chu" w:date="2025-04-01T15:39:00Z" w16du:dateUtc="2025-04-01T07:39:00Z">
            <w:rPr>
              <w:rFonts w:ascii="新細明體" w:eastAsia="新細明體" w:hAnsi="新細明體" w:cs="新細明體"/>
              <w:b/>
              <w:bCs/>
              <w:kern w:val="0"/>
              <w:sz w:val="36"/>
              <w:szCs w:val="36"/>
            </w:rPr>
          </w:rPrChange>
        </w:rPr>
        <w:t>技術方案</w:t>
      </w:r>
    </w:p>
    <w:p w14:paraId="1BA6ECFC" w14:textId="77777777" w:rsidR="005C0734" w:rsidRPr="007133BB" w:rsidRDefault="005C0734">
      <w:pPr>
        <w:pStyle w:val="a5"/>
        <w:widowControl/>
        <w:numPr>
          <w:ilvl w:val="0"/>
          <w:numId w:val="50"/>
        </w:numPr>
        <w:spacing w:before="100" w:beforeAutospacing="1" w:after="100" w:afterAutospacing="1" w:line="276" w:lineRule="auto"/>
        <w:ind w:leftChars="0"/>
        <w:outlineLvl w:val="2"/>
        <w:rPr>
          <w:rFonts w:asciiTheme="minorEastAsia" w:hAnsiTheme="minorEastAsia" w:cstheme="minorHAnsi"/>
          <w:b/>
          <w:bCs/>
          <w:kern w:val="0"/>
          <w:sz w:val="28"/>
          <w:szCs w:val="28"/>
          <w:rPrChange w:id="187" w:author="olly.chu" w:date="2025-04-01T15:30:00Z" w16du:dateUtc="2025-04-01T07:30:00Z">
            <w:rPr>
              <w:rFonts w:ascii="新細明體" w:eastAsia="新細明體" w:hAnsi="新細明體" w:cs="新細明體"/>
              <w:b/>
              <w:bCs/>
              <w:kern w:val="0"/>
              <w:sz w:val="27"/>
              <w:szCs w:val="27"/>
            </w:rPr>
          </w:rPrChange>
        </w:rPr>
        <w:pPrChange w:id="188" w:author="olly.chu" w:date="2025-04-01T15:22:00Z" w16du:dateUtc="2025-04-01T07:22:00Z">
          <w:pPr>
            <w:widowControl/>
            <w:spacing w:before="100" w:beforeAutospacing="1" w:after="100" w:afterAutospacing="1"/>
            <w:outlineLvl w:val="2"/>
          </w:pPr>
        </w:pPrChange>
      </w:pPr>
      <w:r w:rsidRPr="007133BB">
        <w:rPr>
          <w:rFonts w:asciiTheme="minorEastAsia" w:hAnsiTheme="minorEastAsia" w:cstheme="minorHAnsi"/>
          <w:b/>
          <w:bCs/>
          <w:kern w:val="0"/>
          <w:sz w:val="28"/>
          <w:szCs w:val="28"/>
          <w:rPrChange w:id="189" w:author="olly.chu" w:date="2025-04-01T15:30:00Z" w16du:dateUtc="2025-04-01T07:30:00Z">
            <w:rPr>
              <w:rFonts w:ascii="新細明體" w:eastAsia="新細明體" w:hAnsi="新細明體" w:cs="新細明體"/>
              <w:b/>
              <w:bCs/>
              <w:kern w:val="0"/>
              <w:sz w:val="27"/>
              <w:szCs w:val="27"/>
            </w:rPr>
          </w:rPrChange>
        </w:rPr>
        <w:t>系統架構</w:t>
      </w:r>
    </w:p>
    <w:p w14:paraId="022FA9A5" w14:textId="77777777" w:rsidR="005C0734" w:rsidRPr="00AE6735" w:rsidRDefault="005C0734">
      <w:pPr>
        <w:widowControl/>
        <w:numPr>
          <w:ilvl w:val="0"/>
          <w:numId w:val="3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190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191" w:author="olly.chu" w:date="2025-04-01T10:24:00Z" w16du:dateUtc="2025-04-01T02:24:00Z">
          <w:pPr>
            <w:widowControl/>
            <w:numPr>
              <w:numId w:val="3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192" w:author="olly.chu" w:date="2025-04-01T15:23:00Z" w16du:dateUtc="2025-04-01T07:23:00Z">
            <w:rPr>
              <w:rFonts w:ascii="新細明體" w:eastAsia="新細明體" w:hAnsi="新細明體" w:cs="新細明體"/>
              <w:b/>
              <w:bCs/>
              <w:kern w:val="0"/>
              <w:szCs w:val="24"/>
            </w:rPr>
          </w:rPrChange>
        </w:rPr>
        <w:t>表現層 (Presentation Layer)</w:t>
      </w:r>
      <w:r w:rsidRPr="00AE6735">
        <w:rPr>
          <w:rFonts w:asciiTheme="minorEastAsia" w:hAnsiTheme="minorEastAsia" w:cstheme="minorHAnsi"/>
          <w:kern w:val="0"/>
          <w:szCs w:val="24"/>
          <w:rPrChange w:id="193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 xml:space="preserve"> </w:t>
      </w:r>
    </w:p>
    <w:p w14:paraId="798BE0CD" w14:textId="77777777" w:rsidR="005C0734" w:rsidRPr="00AE6735" w:rsidRDefault="005C0734">
      <w:pPr>
        <w:widowControl/>
        <w:numPr>
          <w:ilvl w:val="1"/>
          <w:numId w:val="3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194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195" w:author="olly.chu" w:date="2025-04-01T10:24:00Z" w16du:dateUtc="2025-04-01T02:24:00Z">
          <w:pPr>
            <w:widowControl/>
            <w:numPr>
              <w:ilvl w:val="1"/>
              <w:numId w:val="3"/>
            </w:numPr>
            <w:spacing w:before="100" w:beforeAutospacing="1" w:after="100" w:afterAutospacing="1"/>
            <w:ind w:left="1560" w:hanging="48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196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ASP.NET MVC網頁應用程式</w:t>
      </w:r>
    </w:p>
    <w:p w14:paraId="063C0BB8" w14:textId="387159E1" w:rsidR="005C0734" w:rsidRPr="00AE6735" w:rsidRDefault="005C0734">
      <w:pPr>
        <w:widowControl/>
        <w:numPr>
          <w:ilvl w:val="1"/>
          <w:numId w:val="3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197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198" w:author="olly.chu" w:date="2025-04-01T10:24:00Z" w16du:dateUtc="2025-04-01T02:24:00Z">
          <w:pPr>
            <w:widowControl/>
            <w:numPr>
              <w:ilvl w:val="1"/>
              <w:numId w:val="3"/>
            </w:numPr>
            <w:spacing w:before="100" w:beforeAutospacing="1" w:after="100" w:afterAutospacing="1"/>
            <w:ind w:left="1560" w:hanging="48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199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提供使用者介面</w:t>
      </w:r>
    </w:p>
    <w:p w14:paraId="489A43F8" w14:textId="77777777" w:rsidR="005C0734" w:rsidRPr="00AE6735" w:rsidRDefault="005C0734">
      <w:pPr>
        <w:widowControl/>
        <w:numPr>
          <w:ilvl w:val="0"/>
          <w:numId w:val="3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200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201" w:author="olly.chu" w:date="2025-04-01T10:24:00Z" w16du:dateUtc="2025-04-01T02:24:00Z">
          <w:pPr>
            <w:widowControl/>
            <w:numPr>
              <w:numId w:val="3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202" w:author="olly.chu" w:date="2025-04-01T15:23:00Z" w16du:dateUtc="2025-04-01T07:23:00Z">
            <w:rPr>
              <w:rFonts w:ascii="新細明體" w:eastAsia="新細明體" w:hAnsi="新細明體" w:cs="新細明體"/>
              <w:b/>
              <w:bCs/>
              <w:kern w:val="0"/>
              <w:szCs w:val="24"/>
            </w:rPr>
          </w:rPrChange>
        </w:rPr>
        <w:t>服務層 (Service Layer)</w:t>
      </w:r>
      <w:r w:rsidRPr="00AE6735">
        <w:rPr>
          <w:rFonts w:asciiTheme="minorEastAsia" w:hAnsiTheme="minorEastAsia" w:cstheme="minorHAnsi"/>
          <w:kern w:val="0"/>
          <w:szCs w:val="24"/>
          <w:rPrChange w:id="203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 xml:space="preserve"> </w:t>
      </w:r>
    </w:p>
    <w:p w14:paraId="612E6EC9" w14:textId="77777777" w:rsidR="005C0734" w:rsidRPr="00AE6735" w:rsidRDefault="005C0734">
      <w:pPr>
        <w:widowControl/>
        <w:numPr>
          <w:ilvl w:val="1"/>
          <w:numId w:val="3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204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205" w:author="olly.chu" w:date="2025-04-01T10:24:00Z" w16du:dateUtc="2025-04-01T02:24:00Z">
          <w:pPr>
            <w:widowControl/>
            <w:numPr>
              <w:ilvl w:val="1"/>
              <w:numId w:val="3"/>
            </w:numPr>
            <w:spacing w:before="100" w:beforeAutospacing="1" w:after="100" w:afterAutospacing="1"/>
            <w:ind w:left="1560" w:hanging="48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206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實作 RESTful API 介面</w:t>
      </w:r>
    </w:p>
    <w:p w14:paraId="4D5D1239" w14:textId="77777777" w:rsidR="005C0734" w:rsidRPr="00AE6735" w:rsidRDefault="005C0734">
      <w:pPr>
        <w:widowControl/>
        <w:numPr>
          <w:ilvl w:val="1"/>
          <w:numId w:val="3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207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208" w:author="olly.chu" w:date="2025-04-01T10:24:00Z" w16du:dateUtc="2025-04-01T02:24:00Z">
          <w:pPr>
            <w:widowControl/>
            <w:numPr>
              <w:ilvl w:val="1"/>
              <w:numId w:val="3"/>
            </w:numPr>
            <w:spacing w:before="100" w:beforeAutospacing="1" w:after="100" w:afterAutospacing="1"/>
            <w:ind w:left="1560" w:hanging="48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209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處理應用程式邏輯與工作流程</w:t>
      </w:r>
    </w:p>
    <w:p w14:paraId="0691028E" w14:textId="77777777" w:rsidR="005C0734" w:rsidRPr="00AE6735" w:rsidRDefault="005C0734">
      <w:pPr>
        <w:widowControl/>
        <w:numPr>
          <w:ilvl w:val="0"/>
          <w:numId w:val="3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210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211" w:author="olly.chu" w:date="2025-04-01T10:24:00Z" w16du:dateUtc="2025-04-01T02:24:00Z">
          <w:pPr>
            <w:widowControl/>
            <w:numPr>
              <w:numId w:val="3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212" w:author="olly.chu" w:date="2025-04-01T15:23:00Z" w16du:dateUtc="2025-04-01T07:23:00Z">
            <w:rPr>
              <w:rFonts w:ascii="新細明體" w:eastAsia="新細明體" w:hAnsi="新細明體" w:cs="新細明體"/>
              <w:b/>
              <w:bCs/>
              <w:kern w:val="0"/>
              <w:szCs w:val="24"/>
            </w:rPr>
          </w:rPrChange>
        </w:rPr>
        <w:t>業務層 (Business Layer)</w:t>
      </w:r>
      <w:r w:rsidRPr="00AE6735">
        <w:rPr>
          <w:rFonts w:asciiTheme="minorEastAsia" w:hAnsiTheme="minorEastAsia" w:cstheme="minorHAnsi"/>
          <w:kern w:val="0"/>
          <w:szCs w:val="24"/>
          <w:rPrChange w:id="213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 xml:space="preserve"> </w:t>
      </w:r>
    </w:p>
    <w:p w14:paraId="041BC001" w14:textId="77777777" w:rsidR="005C0734" w:rsidRPr="00AE6735" w:rsidRDefault="005C0734">
      <w:pPr>
        <w:widowControl/>
        <w:numPr>
          <w:ilvl w:val="1"/>
          <w:numId w:val="3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214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215" w:author="olly.chu" w:date="2025-04-01T10:24:00Z" w16du:dateUtc="2025-04-01T02:24:00Z">
          <w:pPr>
            <w:widowControl/>
            <w:numPr>
              <w:ilvl w:val="1"/>
              <w:numId w:val="3"/>
            </w:numPr>
            <w:spacing w:before="100" w:beforeAutospacing="1" w:after="100" w:afterAutospacing="1"/>
            <w:ind w:left="1560" w:hanging="48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216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實作核心業務邏輯與規則</w:t>
      </w:r>
    </w:p>
    <w:p w14:paraId="37A1A59B" w14:textId="77777777" w:rsidR="005C0734" w:rsidRPr="00AE6735" w:rsidRDefault="005C0734">
      <w:pPr>
        <w:widowControl/>
        <w:numPr>
          <w:ilvl w:val="1"/>
          <w:numId w:val="3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217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218" w:author="olly.chu" w:date="2025-04-01T10:24:00Z" w16du:dateUtc="2025-04-01T02:24:00Z">
          <w:pPr>
            <w:widowControl/>
            <w:numPr>
              <w:ilvl w:val="1"/>
              <w:numId w:val="3"/>
            </w:numPr>
            <w:spacing w:before="100" w:beforeAutospacing="1" w:after="100" w:afterAutospacing="1"/>
            <w:ind w:left="1560" w:hanging="48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219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處理事務與狀態轉換</w:t>
      </w:r>
    </w:p>
    <w:p w14:paraId="4F5AEA79" w14:textId="77777777" w:rsidR="005C0734" w:rsidRPr="00AE6735" w:rsidRDefault="005C0734">
      <w:pPr>
        <w:widowControl/>
        <w:numPr>
          <w:ilvl w:val="0"/>
          <w:numId w:val="3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220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221" w:author="olly.chu" w:date="2025-04-01T10:24:00Z" w16du:dateUtc="2025-04-01T02:24:00Z">
          <w:pPr>
            <w:widowControl/>
            <w:numPr>
              <w:numId w:val="3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222" w:author="olly.chu" w:date="2025-04-01T15:23:00Z" w16du:dateUtc="2025-04-01T07:23:00Z">
            <w:rPr>
              <w:rFonts w:ascii="新細明體" w:eastAsia="新細明體" w:hAnsi="新細明體" w:cs="新細明體"/>
              <w:b/>
              <w:bCs/>
              <w:kern w:val="0"/>
              <w:szCs w:val="24"/>
            </w:rPr>
          </w:rPrChange>
        </w:rPr>
        <w:t>資料存取層 (Data Access Layer)</w:t>
      </w:r>
      <w:r w:rsidRPr="00AE6735">
        <w:rPr>
          <w:rFonts w:asciiTheme="minorEastAsia" w:hAnsiTheme="minorEastAsia" w:cstheme="minorHAnsi"/>
          <w:kern w:val="0"/>
          <w:szCs w:val="24"/>
          <w:rPrChange w:id="223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 xml:space="preserve"> </w:t>
      </w:r>
    </w:p>
    <w:p w14:paraId="6DE20284" w14:textId="77777777" w:rsidR="005C0734" w:rsidRPr="00AE6735" w:rsidRDefault="005C0734">
      <w:pPr>
        <w:widowControl/>
        <w:numPr>
          <w:ilvl w:val="1"/>
          <w:numId w:val="3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224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225" w:author="olly.chu" w:date="2025-04-01T10:24:00Z" w16du:dateUtc="2025-04-01T02:24:00Z">
          <w:pPr>
            <w:widowControl/>
            <w:numPr>
              <w:ilvl w:val="1"/>
              <w:numId w:val="3"/>
            </w:numPr>
            <w:spacing w:before="100" w:beforeAutospacing="1" w:after="100" w:afterAutospacing="1"/>
            <w:ind w:left="1560" w:hanging="48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226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使用 Entity Framework Core 作為 ORM</w:t>
      </w:r>
    </w:p>
    <w:p w14:paraId="128764A3" w14:textId="77777777" w:rsidR="005C0734" w:rsidRPr="00AE6735" w:rsidRDefault="005C0734">
      <w:pPr>
        <w:widowControl/>
        <w:numPr>
          <w:ilvl w:val="1"/>
          <w:numId w:val="3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227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228" w:author="olly.chu" w:date="2025-04-01T10:24:00Z" w16du:dateUtc="2025-04-01T02:24:00Z">
          <w:pPr>
            <w:widowControl/>
            <w:numPr>
              <w:ilvl w:val="1"/>
              <w:numId w:val="3"/>
            </w:numPr>
            <w:spacing w:before="100" w:beforeAutospacing="1" w:after="100" w:afterAutospacing="1"/>
            <w:ind w:left="1560" w:hanging="48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229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實作資料存取與操作邏輯</w:t>
      </w:r>
    </w:p>
    <w:p w14:paraId="6F2C7D3B" w14:textId="77777777" w:rsidR="005C0734" w:rsidRPr="00AE6735" w:rsidRDefault="005C0734">
      <w:pPr>
        <w:widowControl/>
        <w:numPr>
          <w:ilvl w:val="0"/>
          <w:numId w:val="3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230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231" w:author="olly.chu" w:date="2025-04-01T10:24:00Z" w16du:dateUtc="2025-04-01T02:24:00Z">
          <w:pPr>
            <w:widowControl/>
            <w:numPr>
              <w:numId w:val="3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232" w:author="olly.chu" w:date="2025-04-01T15:23:00Z" w16du:dateUtc="2025-04-01T07:23:00Z">
            <w:rPr>
              <w:rFonts w:ascii="新細明體" w:eastAsia="新細明體" w:hAnsi="新細明體" w:cs="新細明體"/>
              <w:b/>
              <w:bCs/>
              <w:kern w:val="0"/>
              <w:szCs w:val="24"/>
            </w:rPr>
          </w:rPrChange>
        </w:rPr>
        <w:t>資料層 (Data Layer)</w:t>
      </w:r>
      <w:r w:rsidRPr="00AE6735">
        <w:rPr>
          <w:rFonts w:asciiTheme="minorEastAsia" w:hAnsiTheme="minorEastAsia" w:cstheme="minorHAnsi"/>
          <w:kern w:val="0"/>
          <w:szCs w:val="24"/>
          <w:rPrChange w:id="233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 xml:space="preserve"> </w:t>
      </w:r>
    </w:p>
    <w:p w14:paraId="18CD2D3B" w14:textId="77777777" w:rsidR="005C0734" w:rsidRPr="00AE6735" w:rsidRDefault="005C0734">
      <w:pPr>
        <w:widowControl/>
        <w:numPr>
          <w:ilvl w:val="1"/>
          <w:numId w:val="3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234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235" w:author="olly.chu" w:date="2025-04-01T10:24:00Z" w16du:dateUtc="2025-04-01T02:24:00Z">
          <w:pPr>
            <w:widowControl/>
            <w:numPr>
              <w:ilvl w:val="1"/>
              <w:numId w:val="3"/>
            </w:numPr>
            <w:spacing w:before="100" w:beforeAutospacing="1" w:after="100" w:afterAutospacing="1"/>
            <w:ind w:left="1560" w:hanging="48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236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SQL Server 資料庫</w:t>
      </w:r>
    </w:p>
    <w:p w14:paraId="124D0063" w14:textId="6F91CC6D" w:rsidR="005C0734" w:rsidRPr="00AE6735" w:rsidRDefault="005C0734">
      <w:pPr>
        <w:widowControl/>
        <w:numPr>
          <w:ilvl w:val="1"/>
          <w:numId w:val="3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237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238" w:author="olly.chu" w:date="2025-04-01T10:24:00Z" w16du:dateUtc="2025-04-01T02:24:00Z">
          <w:pPr>
            <w:widowControl/>
            <w:numPr>
              <w:ilvl w:val="1"/>
              <w:numId w:val="3"/>
            </w:numPr>
            <w:spacing w:before="100" w:beforeAutospacing="1" w:after="100" w:afterAutospacing="1"/>
            <w:ind w:left="1560" w:hanging="48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239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資料儲存</w:t>
      </w:r>
    </w:p>
    <w:p w14:paraId="2F14822D" w14:textId="77777777" w:rsidR="005C0734" w:rsidRPr="007133BB" w:rsidRDefault="005C0734">
      <w:pPr>
        <w:pStyle w:val="a5"/>
        <w:widowControl/>
        <w:numPr>
          <w:ilvl w:val="0"/>
          <w:numId w:val="50"/>
        </w:numPr>
        <w:spacing w:before="100" w:beforeAutospacing="1" w:after="100" w:afterAutospacing="1" w:line="276" w:lineRule="auto"/>
        <w:ind w:leftChars="0"/>
        <w:outlineLvl w:val="2"/>
        <w:rPr>
          <w:rFonts w:asciiTheme="minorEastAsia" w:hAnsiTheme="minorEastAsia" w:cstheme="minorHAnsi"/>
          <w:b/>
          <w:bCs/>
          <w:kern w:val="0"/>
          <w:sz w:val="28"/>
          <w:szCs w:val="28"/>
          <w:rPrChange w:id="240" w:author="olly.chu" w:date="2025-04-01T15:30:00Z" w16du:dateUtc="2025-04-01T07:30:00Z">
            <w:rPr>
              <w:rFonts w:ascii="新細明體" w:eastAsia="新細明體" w:hAnsi="新細明體" w:cs="新細明體"/>
              <w:b/>
              <w:bCs/>
              <w:kern w:val="0"/>
              <w:sz w:val="27"/>
              <w:szCs w:val="27"/>
            </w:rPr>
          </w:rPrChange>
        </w:rPr>
        <w:pPrChange w:id="241" w:author="olly.chu" w:date="2025-04-01T15:22:00Z" w16du:dateUtc="2025-04-01T07:22:00Z">
          <w:pPr>
            <w:widowControl/>
            <w:spacing w:before="100" w:beforeAutospacing="1" w:after="100" w:afterAutospacing="1"/>
            <w:outlineLvl w:val="2"/>
          </w:pPr>
        </w:pPrChange>
      </w:pPr>
      <w:r w:rsidRPr="007133BB">
        <w:rPr>
          <w:rFonts w:asciiTheme="minorEastAsia" w:hAnsiTheme="minorEastAsia" w:cstheme="minorHAnsi"/>
          <w:b/>
          <w:bCs/>
          <w:kern w:val="0"/>
          <w:sz w:val="28"/>
          <w:szCs w:val="28"/>
          <w:rPrChange w:id="242" w:author="olly.chu" w:date="2025-04-01T15:30:00Z" w16du:dateUtc="2025-04-01T07:30:00Z">
            <w:rPr>
              <w:rFonts w:ascii="新細明體" w:eastAsia="新細明體" w:hAnsi="新細明體" w:cs="新細明體"/>
              <w:b/>
              <w:bCs/>
              <w:kern w:val="0"/>
              <w:sz w:val="27"/>
              <w:szCs w:val="27"/>
            </w:rPr>
          </w:rPrChange>
        </w:rPr>
        <w:t>技術堆疊</w:t>
      </w:r>
    </w:p>
    <w:p w14:paraId="40D2B244" w14:textId="5C121FF0" w:rsidR="005C0734" w:rsidRPr="00AE6735" w:rsidRDefault="005C0734">
      <w:pPr>
        <w:widowControl/>
        <w:numPr>
          <w:ilvl w:val="0"/>
          <w:numId w:val="4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243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244" w:author="olly.chu" w:date="2025-04-01T10:24:00Z" w16du:dateUtc="2025-04-01T02:24:00Z">
          <w:pPr>
            <w:widowControl/>
            <w:numPr>
              <w:numId w:val="4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245" w:author="olly.chu" w:date="2025-04-01T15:23:00Z" w16du:dateUtc="2025-04-01T07:23:00Z">
            <w:rPr>
              <w:rFonts w:ascii="新細明體" w:eastAsia="新細明體" w:hAnsi="新細明體" w:cs="新細明體"/>
              <w:b/>
              <w:bCs/>
              <w:kern w:val="0"/>
              <w:szCs w:val="24"/>
            </w:rPr>
          </w:rPrChange>
        </w:rPr>
        <w:t>後端開發</w:t>
      </w:r>
      <w:r w:rsidRPr="00AE6735">
        <w:rPr>
          <w:rFonts w:asciiTheme="minorEastAsia" w:hAnsiTheme="minorEastAsia" w:cstheme="minorHAnsi"/>
          <w:kern w:val="0"/>
          <w:szCs w:val="24"/>
          <w:rPrChange w:id="246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：C# .NET Core 7.0/8.0</w:t>
      </w:r>
    </w:p>
    <w:p w14:paraId="6E0DC433" w14:textId="77777777" w:rsidR="005C0734" w:rsidRPr="00AE6735" w:rsidRDefault="005C0734">
      <w:pPr>
        <w:widowControl/>
        <w:numPr>
          <w:ilvl w:val="0"/>
          <w:numId w:val="4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247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248" w:author="olly.chu" w:date="2025-04-01T10:24:00Z" w16du:dateUtc="2025-04-01T02:24:00Z">
          <w:pPr>
            <w:widowControl/>
            <w:numPr>
              <w:numId w:val="4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249" w:author="olly.chu" w:date="2025-04-01T15:23:00Z" w16du:dateUtc="2025-04-01T07:23:00Z">
            <w:rPr>
              <w:rFonts w:ascii="新細明體" w:eastAsia="新細明體" w:hAnsi="新細明體" w:cs="新細明體"/>
              <w:b/>
              <w:bCs/>
              <w:kern w:val="0"/>
              <w:szCs w:val="24"/>
            </w:rPr>
          </w:rPrChange>
        </w:rPr>
        <w:t>資料庫</w:t>
      </w:r>
      <w:r w:rsidRPr="00AE6735">
        <w:rPr>
          <w:rFonts w:asciiTheme="minorEastAsia" w:hAnsiTheme="minorEastAsia" w:cstheme="minorHAnsi"/>
          <w:kern w:val="0"/>
          <w:szCs w:val="24"/>
          <w:rPrChange w:id="250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：Microsoft SQL Server 2019/2022</w:t>
      </w:r>
    </w:p>
    <w:p w14:paraId="212CCF24" w14:textId="77777777" w:rsidR="005C0734" w:rsidRPr="00AE6735" w:rsidRDefault="005C0734">
      <w:pPr>
        <w:widowControl/>
        <w:numPr>
          <w:ilvl w:val="0"/>
          <w:numId w:val="4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251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252" w:author="olly.chu" w:date="2025-04-01T10:24:00Z" w16du:dateUtc="2025-04-01T02:24:00Z">
          <w:pPr>
            <w:widowControl/>
            <w:numPr>
              <w:numId w:val="4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253" w:author="olly.chu" w:date="2025-04-01T15:23:00Z" w16du:dateUtc="2025-04-01T07:23:00Z">
            <w:rPr>
              <w:rFonts w:ascii="新細明體" w:eastAsia="新細明體" w:hAnsi="新細明體" w:cs="新細明體"/>
              <w:b/>
              <w:bCs/>
              <w:kern w:val="0"/>
              <w:szCs w:val="24"/>
            </w:rPr>
          </w:rPrChange>
        </w:rPr>
        <w:t>ORM</w:t>
      </w:r>
      <w:r w:rsidRPr="00AE6735">
        <w:rPr>
          <w:rFonts w:asciiTheme="minorEastAsia" w:hAnsiTheme="minorEastAsia" w:cstheme="minorHAnsi"/>
          <w:kern w:val="0"/>
          <w:szCs w:val="24"/>
          <w:rPrChange w:id="254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：Entity Framework Core 7.0/8.0</w:t>
      </w:r>
    </w:p>
    <w:p w14:paraId="4F13603C" w14:textId="77777777" w:rsidR="005C0734" w:rsidRPr="00AE6735" w:rsidRDefault="005C0734">
      <w:pPr>
        <w:widowControl/>
        <w:numPr>
          <w:ilvl w:val="0"/>
          <w:numId w:val="4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255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256" w:author="olly.chu" w:date="2025-04-01T10:24:00Z" w16du:dateUtc="2025-04-01T02:24:00Z">
          <w:pPr>
            <w:widowControl/>
            <w:numPr>
              <w:numId w:val="4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257" w:author="olly.chu" w:date="2025-04-01T15:23:00Z" w16du:dateUtc="2025-04-01T07:23:00Z">
            <w:rPr>
              <w:rFonts w:ascii="新細明體" w:eastAsia="新細明體" w:hAnsi="新細明體" w:cs="新細明體"/>
              <w:b/>
              <w:bCs/>
              <w:kern w:val="0"/>
              <w:szCs w:val="24"/>
            </w:rPr>
          </w:rPrChange>
        </w:rPr>
        <w:t>前端開發</w:t>
      </w:r>
      <w:r w:rsidRPr="00AE6735">
        <w:rPr>
          <w:rFonts w:asciiTheme="minorEastAsia" w:hAnsiTheme="minorEastAsia" w:cstheme="minorHAnsi"/>
          <w:kern w:val="0"/>
          <w:szCs w:val="24"/>
          <w:rPrChange w:id="258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 xml:space="preserve">： </w:t>
      </w:r>
    </w:p>
    <w:p w14:paraId="355FB491" w14:textId="77777777" w:rsidR="005C0734" w:rsidRPr="00AE6735" w:rsidRDefault="005C0734">
      <w:pPr>
        <w:widowControl/>
        <w:numPr>
          <w:ilvl w:val="1"/>
          <w:numId w:val="4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259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260" w:author="olly.chu" w:date="2025-04-01T10:24:00Z" w16du:dateUtc="2025-04-01T02:24:00Z">
          <w:pPr>
            <w:widowControl/>
            <w:numPr>
              <w:ilvl w:val="1"/>
              <w:numId w:val="4"/>
            </w:numPr>
            <w:tabs>
              <w:tab w:val="num" w:pos="1440"/>
            </w:tabs>
            <w:spacing w:before="100" w:beforeAutospacing="1" w:after="100" w:afterAutospacing="1"/>
            <w:ind w:left="144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261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ASP.NET MVC + Bootstrap 5</w:t>
      </w:r>
    </w:p>
    <w:p w14:paraId="339EDF31" w14:textId="77777777" w:rsidR="005C0734" w:rsidRPr="00AE6735" w:rsidRDefault="005C0734">
      <w:pPr>
        <w:widowControl/>
        <w:numPr>
          <w:ilvl w:val="0"/>
          <w:numId w:val="4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262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263" w:author="olly.chu" w:date="2025-04-01T10:24:00Z" w16du:dateUtc="2025-04-01T02:24:00Z">
          <w:pPr>
            <w:widowControl/>
            <w:numPr>
              <w:numId w:val="4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264" w:author="olly.chu" w:date="2025-04-01T15:23:00Z" w16du:dateUtc="2025-04-01T07:23:00Z">
            <w:rPr>
              <w:rFonts w:ascii="新細明體" w:eastAsia="新細明體" w:hAnsi="新細明體" w:cs="新細明體"/>
              <w:b/>
              <w:bCs/>
              <w:kern w:val="0"/>
              <w:szCs w:val="24"/>
            </w:rPr>
          </w:rPrChange>
        </w:rPr>
        <w:t>認證與授權</w:t>
      </w:r>
      <w:r w:rsidRPr="00AE6735">
        <w:rPr>
          <w:rFonts w:asciiTheme="minorEastAsia" w:hAnsiTheme="minorEastAsia" w:cstheme="minorHAnsi"/>
          <w:kern w:val="0"/>
          <w:szCs w:val="24"/>
          <w:rPrChange w:id="265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：ASP.NET Core Identity</w:t>
      </w:r>
    </w:p>
    <w:p w14:paraId="2B030AB9" w14:textId="613EBA03" w:rsidR="005C0734" w:rsidRPr="00AE6735" w:rsidRDefault="005C0734">
      <w:pPr>
        <w:widowControl/>
        <w:numPr>
          <w:ilvl w:val="0"/>
          <w:numId w:val="4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266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267" w:author="olly.chu" w:date="2025-04-01T10:47:00Z" w16du:dateUtc="2025-04-01T02:47:00Z">
          <w:pPr>
            <w:widowControl/>
            <w:numPr>
              <w:numId w:val="4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268" w:author="olly.chu" w:date="2025-04-01T15:23:00Z" w16du:dateUtc="2025-04-01T07:23:00Z">
            <w:rPr>
              <w:rFonts w:ascii="新細明體" w:eastAsia="新細明體" w:hAnsi="新細明體" w:cs="新細明體"/>
              <w:b/>
              <w:bCs/>
              <w:kern w:val="0"/>
              <w:szCs w:val="24"/>
            </w:rPr>
          </w:rPrChange>
        </w:rPr>
        <w:t>API 文件</w:t>
      </w:r>
      <w:r w:rsidRPr="00AE6735">
        <w:rPr>
          <w:rFonts w:asciiTheme="minorEastAsia" w:hAnsiTheme="minorEastAsia" w:cstheme="minorHAnsi"/>
          <w:kern w:val="0"/>
          <w:szCs w:val="24"/>
          <w:rPrChange w:id="269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：Swagger/</w:t>
      </w:r>
      <w:proofErr w:type="spellStart"/>
      <w:r w:rsidRPr="00AE6735">
        <w:rPr>
          <w:rFonts w:asciiTheme="minorEastAsia" w:hAnsiTheme="minorEastAsia" w:cstheme="minorHAnsi"/>
          <w:kern w:val="0"/>
          <w:szCs w:val="24"/>
          <w:rPrChange w:id="270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OpenAPI</w:t>
      </w:r>
      <w:proofErr w:type="spellEnd"/>
      <w:ins w:id="271" w:author="olly.chu" w:date="2025-04-01T15:39:00Z" w16du:dateUtc="2025-04-01T07:39:00Z">
        <w:r w:rsidR="00AD3F0C">
          <w:rPr>
            <w:rFonts w:asciiTheme="minorEastAsia" w:hAnsiTheme="minorEastAsia" w:cstheme="minorHAnsi"/>
            <w:kern w:val="0"/>
            <w:szCs w:val="24"/>
          </w:rPr>
          <w:br/>
        </w:r>
      </w:ins>
    </w:p>
    <w:p w14:paraId="2274B0FB" w14:textId="13EC4C9D" w:rsidR="00C50896" w:rsidRPr="00AD3F0C" w:rsidDel="000510AA" w:rsidRDefault="008003A5">
      <w:pPr>
        <w:widowControl/>
        <w:spacing w:before="100" w:beforeAutospacing="1" w:after="100" w:afterAutospacing="1" w:line="276" w:lineRule="auto"/>
        <w:outlineLvl w:val="1"/>
        <w:rPr>
          <w:del w:id="272" w:author="olly.chu" w:date="2025-04-01T10:46:00Z" w16du:dateUtc="2025-04-01T02:46:00Z"/>
          <w:rFonts w:asciiTheme="minorEastAsia" w:hAnsiTheme="minorEastAsia" w:cstheme="minorHAnsi"/>
          <w:kern w:val="0"/>
          <w:sz w:val="36"/>
          <w:szCs w:val="36"/>
          <w:rPrChange w:id="273" w:author="olly.chu" w:date="2025-04-01T15:39:00Z" w16du:dateUtc="2025-04-01T07:39:00Z">
            <w:rPr>
              <w:del w:id="274" w:author="olly.chu" w:date="2025-04-01T10:46:00Z" w16du:dateUtc="2025-04-01T02:46:00Z"/>
            </w:rPr>
          </w:rPrChange>
        </w:rPr>
        <w:pPrChange w:id="275" w:author="olly.chu" w:date="2025-04-01T14:53:00Z" w16du:dateUtc="2025-04-01T06:53:00Z">
          <w:pPr/>
        </w:pPrChange>
      </w:pPr>
      <w:ins w:id="276" w:author="olly.chu" w:date="2025-04-01T10:19:00Z" w16du:dateUtc="2025-04-01T02:19:00Z">
        <w:r w:rsidRPr="00AD3F0C">
          <w:rPr>
            <w:rFonts w:asciiTheme="minorEastAsia" w:hAnsiTheme="minorEastAsia" w:cstheme="minorHAnsi" w:hint="eastAsia"/>
            <w:b/>
            <w:bCs/>
            <w:kern w:val="0"/>
            <w:sz w:val="36"/>
            <w:szCs w:val="36"/>
          </w:rPr>
          <w:lastRenderedPageBreak/>
          <w:t>四</w:t>
        </w:r>
        <w:r w:rsidRPr="00AD3F0C">
          <w:rPr>
            <w:rFonts w:asciiTheme="minorEastAsia" w:hAnsiTheme="minorEastAsia" w:cstheme="minorHAnsi" w:hint="eastAsia"/>
            <w:kern w:val="0"/>
            <w:sz w:val="36"/>
            <w:szCs w:val="36"/>
            <w:rPrChange w:id="277" w:author="olly.chu" w:date="2025-04-01T15:39:00Z" w16du:dateUtc="2025-04-01T07:39:00Z">
              <w:rPr>
                <w:rFonts w:asciiTheme="minorEastAsia" w:hAnsiTheme="minorEastAsia" w:cs="新細明體" w:hint="eastAsia"/>
                <w:b/>
                <w:bCs/>
                <w:kern w:val="0"/>
                <w:sz w:val="36"/>
                <w:szCs w:val="36"/>
              </w:rPr>
            </w:rPrChange>
          </w:rPr>
          <w:t>、</w:t>
        </w:r>
      </w:ins>
      <w:r w:rsidR="005C0734" w:rsidRPr="00AD3F0C">
        <w:rPr>
          <w:rFonts w:asciiTheme="minorEastAsia" w:hAnsiTheme="minorEastAsia" w:cstheme="minorHAnsi"/>
          <w:b/>
          <w:bCs/>
          <w:kern w:val="0"/>
          <w:sz w:val="36"/>
          <w:szCs w:val="36"/>
          <w:rPrChange w:id="278" w:author="olly.chu" w:date="2025-04-01T15:39:00Z" w16du:dateUtc="2025-04-01T07:39:00Z">
            <w:rPr>
              <w:rFonts w:ascii="新細明體" w:eastAsia="新細明體" w:hAnsi="新細明體" w:cs="新細明體"/>
              <w:b/>
              <w:bCs/>
              <w:kern w:val="0"/>
              <w:sz w:val="36"/>
              <w:szCs w:val="36"/>
            </w:rPr>
          </w:rPrChange>
        </w:rPr>
        <w:t>功能模組詳細規格</w:t>
      </w:r>
    </w:p>
    <w:p w14:paraId="6B825C04" w14:textId="77777777" w:rsidR="000510AA" w:rsidRPr="00AE6735" w:rsidRDefault="000510AA">
      <w:pPr>
        <w:rPr>
          <w:ins w:id="279" w:author="olly.chu" w:date="2025-04-01T11:46:00Z" w16du:dateUtc="2025-04-01T03:46:00Z"/>
          <w:rFonts w:asciiTheme="minorEastAsia" w:hAnsiTheme="minorEastAsia"/>
          <w:rPrChange w:id="280" w:author="olly.chu" w:date="2025-04-01T15:23:00Z" w16du:dateUtc="2025-04-01T07:23:00Z">
            <w:rPr>
              <w:ins w:id="281" w:author="olly.chu" w:date="2025-04-01T11:46:00Z" w16du:dateUtc="2025-04-01T03:46:00Z"/>
              <w:rFonts w:ascii="新細明體" w:eastAsia="新細明體" w:hAnsi="新細明體" w:cs="新細明體"/>
              <w:b/>
              <w:bCs/>
              <w:kern w:val="0"/>
              <w:sz w:val="36"/>
              <w:szCs w:val="36"/>
            </w:rPr>
          </w:rPrChange>
        </w:rPr>
        <w:pPrChange w:id="282" w:author="olly.chu" w:date="2025-04-01T14:53:00Z" w16du:dateUtc="2025-04-01T06:53:00Z">
          <w:pPr>
            <w:widowControl/>
            <w:spacing w:before="100" w:beforeAutospacing="1" w:after="100" w:afterAutospacing="1"/>
            <w:outlineLvl w:val="1"/>
          </w:pPr>
        </w:pPrChange>
      </w:pPr>
    </w:p>
    <w:p w14:paraId="38054603" w14:textId="174C27CE" w:rsidR="008003A5" w:rsidRPr="007133BB" w:rsidRDefault="005C0734">
      <w:pPr>
        <w:pStyle w:val="a5"/>
        <w:numPr>
          <w:ilvl w:val="0"/>
          <w:numId w:val="51"/>
        </w:numPr>
        <w:ind w:leftChars="0"/>
        <w:rPr>
          <w:rFonts w:asciiTheme="minorEastAsia" w:hAnsiTheme="minorEastAsia"/>
          <w:b/>
          <w:bCs/>
          <w:sz w:val="28"/>
          <w:szCs w:val="28"/>
          <w:rPrChange w:id="283" w:author="olly.chu" w:date="2025-04-01T15:30:00Z" w16du:dateUtc="2025-04-01T07:30:00Z">
            <w:rPr>
              <w:rFonts w:ascii="新細明體" w:eastAsia="新細明體" w:hAnsi="新細明體" w:cs="新細明體"/>
              <w:b/>
              <w:bCs/>
              <w:kern w:val="0"/>
              <w:sz w:val="27"/>
              <w:szCs w:val="27"/>
            </w:rPr>
          </w:rPrChange>
        </w:rPr>
        <w:pPrChange w:id="284" w:author="olly.chu" w:date="2025-04-01T15:22:00Z" w16du:dateUtc="2025-04-01T07:22:00Z">
          <w:pPr>
            <w:widowControl/>
            <w:spacing w:before="100" w:beforeAutospacing="1" w:after="100" w:afterAutospacing="1"/>
            <w:outlineLvl w:val="2"/>
          </w:pPr>
        </w:pPrChange>
      </w:pPr>
      <w:del w:id="285" w:author="olly.chu" w:date="2025-04-01T10:18:00Z" w16du:dateUtc="2025-04-01T02:18:00Z">
        <w:r w:rsidRPr="007133BB" w:rsidDel="008003A5">
          <w:rPr>
            <w:rFonts w:asciiTheme="minorEastAsia" w:hAnsiTheme="minorEastAsia"/>
            <w:b/>
            <w:bCs/>
            <w:sz w:val="28"/>
            <w:szCs w:val="28"/>
            <w:rPrChange w:id="286" w:author="olly.chu" w:date="2025-04-01T15:30:00Z" w16du:dateUtc="2025-04-01T07:30:00Z">
              <w:rPr>
                <w:rFonts w:ascii="新細明體" w:eastAsia="新細明體" w:hAnsi="新細明體" w:cs="新細明體"/>
                <w:b/>
                <w:bCs/>
                <w:kern w:val="0"/>
                <w:sz w:val="27"/>
                <w:szCs w:val="27"/>
              </w:rPr>
            </w:rPrChange>
          </w:rPr>
          <w:delText xml:space="preserve">1. </w:delText>
        </w:r>
      </w:del>
      <w:r w:rsidRPr="007133BB">
        <w:rPr>
          <w:rFonts w:asciiTheme="minorEastAsia" w:hAnsiTheme="minorEastAsia"/>
          <w:b/>
          <w:bCs/>
          <w:sz w:val="28"/>
          <w:szCs w:val="28"/>
          <w:rPrChange w:id="287" w:author="olly.chu" w:date="2025-04-01T15:30:00Z" w16du:dateUtc="2025-04-01T07:30:00Z">
            <w:rPr>
              <w:rFonts w:ascii="新細明體" w:eastAsia="新細明體" w:hAnsi="新細明體" w:cs="新細明體"/>
              <w:b/>
              <w:bCs/>
              <w:kern w:val="0"/>
              <w:sz w:val="27"/>
              <w:szCs w:val="27"/>
            </w:rPr>
          </w:rPrChange>
        </w:rPr>
        <w:t>設備管理模組</w:t>
      </w:r>
    </w:p>
    <w:p w14:paraId="06574AAF" w14:textId="13672080" w:rsidR="005C0734" w:rsidRPr="00AE6735" w:rsidRDefault="00621E76" w:rsidP="00B0309F">
      <w:pPr>
        <w:widowControl/>
        <w:spacing w:before="100" w:beforeAutospacing="1" w:after="100" w:afterAutospacing="1" w:line="276" w:lineRule="auto"/>
        <w:rPr>
          <w:ins w:id="288" w:author="olly.chu" w:date="2025-04-01T14:51:00Z" w16du:dateUtc="2025-04-01T06:51:00Z"/>
          <w:rFonts w:asciiTheme="minorEastAsia" w:hAnsiTheme="minorEastAsia" w:cstheme="minorHAnsi"/>
          <w:kern w:val="0"/>
          <w:szCs w:val="24"/>
          <w:rPrChange w:id="289" w:author="olly.chu" w:date="2025-04-01T15:23:00Z" w16du:dateUtc="2025-04-01T07:23:00Z">
            <w:rPr>
              <w:ins w:id="290" w:author="olly.chu" w:date="2025-04-01T14:51:00Z" w16du:dateUtc="2025-04-01T06:51:00Z"/>
              <w:rFonts w:ascii="微軟正黑體" w:eastAsia="微軟正黑體" w:hAnsi="微軟正黑體" w:cstheme="minorHAnsi"/>
              <w:kern w:val="0"/>
              <w:szCs w:val="24"/>
            </w:rPr>
          </w:rPrChange>
        </w:rPr>
      </w:pPr>
      <w:ins w:id="291" w:author="olly.chu" w:date="2025-04-01T14:51:00Z" w16du:dateUtc="2025-04-01T06:51:00Z">
        <w:r w:rsidRPr="00AE6735">
          <w:rPr>
            <w:rFonts w:asciiTheme="minorEastAsia" w:hAnsiTheme="minorEastAsia" w:cstheme="minorHAnsi" w:hint="eastAsia"/>
            <w:kern w:val="0"/>
            <w:szCs w:val="24"/>
            <w:rPrChange w:id="292" w:author="olly.chu" w:date="2025-04-01T15:23:00Z" w16du:dateUtc="2025-04-01T07:23:00Z">
              <w:rPr>
                <w:rFonts w:ascii="微軟正黑體" w:eastAsia="微軟正黑體" w:hAnsi="微軟正黑體" w:cstheme="minorHAnsi" w:hint="eastAsia"/>
                <w:kern w:val="0"/>
                <w:szCs w:val="24"/>
              </w:rPr>
            </w:rPrChange>
          </w:rPr>
          <w:t>設備</w:t>
        </w:r>
        <w:r w:rsidRPr="00AE6735">
          <w:rPr>
            <w:rFonts w:asciiTheme="minorEastAsia" w:hAnsiTheme="minorEastAsia" w:cstheme="minorHAnsi"/>
            <w:kern w:val="0"/>
            <w:szCs w:val="24"/>
            <w:rPrChange w:id="293" w:author="olly.chu" w:date="2025-04-01T15:23:00Z" w16du:dateUtc="2025-04-01T07:23:00Z">
              <w:rPr>
                <w:rFonts w:ascii="微軟正黑體" w:eastAsia="微軟正黑體" w:hAnsi="微軟正黑體" w:cstheme="minorHAnsi"/>
                <w:kern w:val="0"/>
                <w:szCs w:val="24"/>
              </w:rPr>
            </w:rPrChange>
          </w:rPr>
          <w:t>廠商將設備銷售給</w:t>
        </w:r>
        <w:r w:rsidRPr="00AE6735">
          <w:rPr>
            <w:rFonts w:asciiTheme="minorEastAsia" w:hAnsiTheme="minorEastAsia" w:cstheme="minorHAnsi" w:hint="eastAsia"/>
            <w:kern w:val="0"/>
            <w:szCs w:val="24"/>
            <w:rPrChange w:id="294" w:author="olly.chu" w:date="2025-04-01T15:23:00Z" w16du:dateUtc="2025-04-01T07:23:00Z">
              <w:rPr>
                <w:rFonts w:ascii="微軟正黑體" w:eastAsia="微軟正黑體" w:hAnsi="微軟正黑體" w:cstheme="minorHAnsi" w:hint="eastAsia"/>
                <w:kern w:val="0"/>
                <w:szCs w:val="24"/>
              </w:rPr>
            </w:rPrChange>
          </w:rPr>
          <w:t>客戶</w:t>
        </w:r>
        <w:r w:rsidRPr="00AE6735">
          <w:rPr>
            <w:rFonts w:asciiTheme="minorEastAsia" w:hAnsiTheme="minorEastAsia" w:cstheme="minorHAnsi"/>
            <w:kern w:val="0"/>
            <w:szCs w:val="24"/>
            <w:rPrChange w:id="295" w:author="olly.chu" w:date="2025-04-01T15:23:00Z" w16du:dateUtc="2025-04-01T07:23:00Z">
              <w:rPr>
                <w:rFonts w:ascii="微軟正黑體" w:eastAsia="微軟正黑體" w:hAnsi="微軟正黑體" w:cstheme="minorHAnsi"/>
                <w:kern w:val="0"/>
                <w:szCs w:val="24"/>
              </w:rPr>
            </w:rPrChange>
          </w:rPr>
          <w:t>後，設備的資料所有權歸</w:t>
        </w:r>
        <w:r w:rsidRPr="00AE6735">
          <w:rPr>
            <w:rFonts w:asciiTheme="minorEastAsia" w:hAnsiTheme="minorEastAsia" w:cstheme="minorHAnsi" w:hint="eastAsia"/>
            <w:kern w:val="0"/>
            <w:szCs w:val="24"/>
            <w:rPrChange w:id="296" w:author="olly.chu" w:date="2025-04-01T15:23:00Z" w16du:dateUtc="2025-04-01T07:23:00Z">
              <w:rPr>
                <w:rFonts w:ascii="微軟正黑體" w:eastAsia="微軟正黑體" w:hAnsi="微軟正黑體" w:cstheme="minorHAnsi" w:hint="eastAsia"/>
                <w:kern w:val="0"/>
                <w:szCs w:val="24"/>
              </w:rPr>
            </w:rPrChange>
          </w:rPr>
          <w:t>客戶</w:t>
        </w:r>
        <w:r w:rsidRPr="00AE6735">
          <w:rPr>
            <w:rFonts w:asciiTheme="minorEastAsia" w:hAnsiTheme="minorEastAsia" w:cstheme="minorHAnsi"/>
            <w:kern w:val="0"/>
            <w:szCs w:val="24"/>
            <w:rPrChange w:id="297" w:author="olly.chu" w:date="2025-04-01T15:23:00Z" w16du:dateUtc="2025-04-01T07:23:00Z">
              <w:rPr>
                <w:rFonts w:ascii="微軟正黑體" w:eastAsia="微軟正黑體" w:hAnsi="微軟正黑體" w:cstheme="minorHAnsi"/>
                <w:kern w:val="0"/>
                <w:szCs w:val="24"/>
              </w:rPr>
            </w:rPrChange>
          </w:rPr>
          <w:t>所有。然而，基於設備廠商的身份與技術維護需求，</w:t>
        </w:r>
        <w:r w:rsidRPr="00AE6735">
          <w:rPr>
            <w:rFonts w:asciiTheme="minorEastAsia" w:hAnsiTheme="minorEastAsia" w:cstheme="minorHAnsi" w:hint="eastAsia"/>
            <w:kern w:val="0"/>
            <w:szCs w:val="24"/>
            <w:rPrChange w:id="298" w:author="olly.chu" w:date="2025-04-01T15:23:00Z" w16du:dateUtc="2025-04-01T07:23:00Z">
              <w:rPr>
                <w:rFonts w:ascii="微軟正黑體" w:eastAsia="微軟正黑體" w:hAnsi="微軟正黑體" w:cstheme="minorHAnsi" w:hint="eastAsia"/>
                <w:kern w:val="0"/>
                <w:szCs w:val="24"/>
              </w:rPr>
            </w:rPrChange>
          </w:rPr>
          <w:t>設備</w:t>
        </w:r>
        <w:r w:rsidRPr="00AE6735">
          <w:rPr>
            <w:rFonts w:asciiTheme="minorEastAsia" w:hAnsiTheme="minorEastAsia" w:cstheme="minorHAnsi"/>
            <w:kern w:val="0"/>
            <w:szCs w:val="24"/>
            <w:rPrChange w:id="299" w:author="olly.chu" w:date="2025-04-01T15:23:00Z" w16du:dateUtc="2025-04-01T07:23:00Z">
              <w:rPr>
                <w:rFonts w:ascii="微軟正黑體" w:eastAsia="微軟正黑體" w:hAnsi="微軟正黑體" w:cstheme="minorHAnsi"/>
                <w:kern w:val="0"/>
                <w:szCs w:val="24"/>
              </w:rPr>
            </w:rPrChange>
          </w:rPr>
          <w:t>廠商仍保有存取設備資料的權限</w:t>
        </w:r>
        <w:r w:rsidRPr="00AE6735">
          <w:rPr>
            <w:rFonts w:asciiTheme="minorEastAsia" w:hAnsiTheme="minorEastAsia" w:cstheme="minorHAnsi" w:hint="eastAsia"/>
            <w:kern w:val="0"/>
            <w:szCs w:val="24"/>
            <w:rPrChange w:id="300" w:author="olly.chu" w:date="2025-04-01T15:23:00Z" w16du:dateUtc="2025-04-01T07:23:00Z">
              <w:rPr>
                <w:rFonts w:ascii="微軟正黑體" w:eastAsia="微軟正黑體" w:hAnsi="微軟正黑體" w:cstheme="minorHAnsi" w:hint="eastAsia"/>
                <w:kern w:val="0"/>
                <w:szCs w:val="24"/>
              </w:rPr>
            </w:rPrChange>
          </w:rPr>
          <w:t>。</w:t>
        </w:r>
      </w:ins>
      <w:del w:id="301" w:author="olly.chu" w:date="2025-04-01T14:51:00Z" w16du:dateUtc="2025-04-01T06:51:00Z">
        <w:r w:rsidR="005C0734" w:rsidRPr="00AE6735" w:rsidDel="00621E76">
          <w:rPr>
            <w:rFonts w:asciiTheme="minorEastAsia" w:hAnsiTheme="minorEastAsia" w:cstheme="minorHAnsi"/>
            <w:kern w:val="0"/>
            <w:szCs w:val="24"/>
            <w:rPrChange w:id="302" w:author="olly.chu" w:date="2025-04-01T15:23:00Z" w16du:dateUtc="2025-04-01T07:23:00Z">
              <w:rPr>
                <w:rFonts w:ascii="新細明體" w:eastAsia="新細明體" w:hAnsi="新細明體" w:cs="新細明體"/>
                <w:kern w:val="0"/>
                <w:szCs w:val="24"/>
              </w:rPr>
            </w:rPrChange>
          </w:rPr>
          <w:delText>提供設備資訊的完整管理，包括：</w:delText>
        </w:r>
      </w:del>
    </w:p>
    <w:p w14:paraId="3DC96D7A" w14:textId="7C61D9B3" w:rsidR="00621E76" w:rsidRPr="00AE6735" w:rsidRDefault="00621E76" w:rsidP="00B0309F">
      <w:pPr>
        <w:widowControl/>
        <w:spacing w:before="100" w:beforeAutospacing="1" w:after="100" w:afterAutospacing="1" w:line="276" w:lineRule="auto"/>
        <w:rPr>
          <w:ins w:id="303" w:author="olly.chu" w:date="2025-04-01T14:51:00Z" w16du:dateUtc="2025-04-01T06:51:00Z"/>
          <w:rFonts w:asciiTheme="minorEastAsia" w:hAnsiTheme="minorEastAsia" w:cstheme="minorHAnsi"/>
          <w:kern w:val="0"/>
          <w:szCs w:val="24"/>
          <w:rPrChange w:id="304" w:author="olly.chu" w:date="2025-04-01T15:23:00Z" w16du:dateUtc="2025-04-01T07:23:00Z">
            <w:rPr>
              <w:ins w:id="305" w:author="olly.chu" w:date="2025-04-01T14:51:00Z" w16du:dateUtc="2025-04-01T06:51:00Z"/>
              <w:rFonts w:ascii="微軟正黑體" w:eastAsia="微軟正黑體" w:hAnsi="微軟正黑體" w:cstheme="minorHAnsi"/>
              <w:kern w:val="0"/>
              <w:szCs w:val="24"/>
            </w:rPr>
          </w:rPrChange>
        </w:rPr>
      </w:pPr>
      <w:ins w:id="306" w:author="olly.chu" w:date="2025-04-01T14:51:00Z" w16du:dateUtc="2025-04-01T06:51:00Z">
        <w:r w:rsidRPr="00AE6735">
          <w:rPr>
            <w:rFonts w:asciiTheme="minorEastAsia" w:hAnsiTheme="minorEastAsia"/>
            <w:noProof/>
            <w:rPrChange w:id="307" w:author="olly.chu" w:date="2025-04-01T15:23:00Z" w16du:dateUtc="2025-04-01T07:23:00Z">
              <w:rPr>
                <w:noProof/>
              </w:rPr>
            </w:rPrChange>
          </w:rPr>
          <w:drawing>
            <wp:inline distT="0" distB="0" distL="0" distR="0" wp14:anchorId="50E9A5D5" wp14:editId="2E8BB552">
              <wp:extent cx="5114773" cy="2827719"/>
              <wp:effectExtent l="0" t="0" r="0" b="0"/>
              <wp:docPr id="250921389" name="圖片 1" descr="一張含有 文字, 數字, 螢幕擷取畫面, 行 的圖片&#10;&#10;AI 產生的內容可能不正確。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22486941" name="圖片 1" descr="一張含有 文字, 數字, 螢幕擷取畫面, 行 的圖片&#10;&#10;AI 產生的內容可能不正確。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21497" cy="283143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14E4C18" w14:textId="0DC3D540" w:rsidR="00621E76" w:rsidRPr="00AE6735" w:rsidRDefault="00621E76" w:rsidP="00B0309F">
      <w:pPr>
        <w:widowControl/>
        <w:spacing w:before="100" w:beforeAutospacing="1" w:after="100" w:afterAutospacing="1" w:line="276" w:lineRule="auto"/>
        <w:rPr>
          <w:ins w:id="308" w:author="olly.chu" w:date="2025-04-01T14:52:00Z" w16du:dateUtc="2025-04-01T06:52:00Z"/>
          <w:rFonts w:asciiTheme="minorEastAsia" w:hAnsiTheme="minorEastAsia" w:cstheme="minorHAnsi"/>
          <w:kern w:val="0"/>
          <w:szCs w:val="24"/>
          <w:rPrChange w:id="309" w:author="olly.chu" w:date="2025-04-01T15:23:00Z" w16du:dateUtc="2025-04-01T07:23:00Z">
            <w:rPr>
              <w:ins w:id="310" w:author="olly.chu" w:date="2025-04-01T14:52:00Z" w16du:dateUtc="2025-04-01T06:52:00Z"/>
              <w:rFonts w:ascii="微軟正黑體" w:eastAsia="微軟正黑體" w:hAnsi="微軟正黑體" w:cstheme="minorHAnsi"/>
              <w:kern w:val="0"/>
              <w:szCs w:val="24"/>
            </w:rPr>
          </w:rPrChange>
        </w:rPr>
      </w:pPr>
      <w:ins w:id="311" w:author="olly.chu" w:date="2025-04-01T14:51:00Z" w16du:dateUtc="2025-04-01T06:51:00Z">
        <w:r w:rsidRPr="00AE6735">
          <w:rPr>
            <w:rFonts w:asciiTheme="minorEastAsia" w:hAnsiTheme="minorEastAsia" w:cstheme="minorHAnsi" w:hint="eastAsia"/>
            <w:kern w:val="0"/>
            <w:szCs w:val="24"/>
            <w:rPrChange w:id="312" w:author="olly.chu" w:date="2025-04-01T15:23:00Z" w16du:dateUtc="2025-04-01T07:23:00Z">
              <w:rPr>
                <w:rFonts w:ascii="微軟正黑體" w:eastAsia="微軟正黑體" w:hAnsi="微軟正黑體" w:cstheme="minorHAnsi" w:hint="eastAsia"/>
                <w:kern w:val="0"/>
                <w:szCs w:val="24"/>
              </w:rPr>
            </w:rPrChange>
          </w:rPr>
          <w:t>如上圖黃底標示之管理功能，本系統建置時應考量未來部屬至其他客戶端時，系統需具備可複製性以提升實用性。</w:t>
        </w:r>
      </w:ins>
      <w:ins w:id="313" w:author="olly.chu" w:date="2025-04-01T15:42:00Z" w16du:dateUtc="2025-04-01T07:42:00Z">
        <w:r w:rsidR="00AF5149">
          <w:rPr>
            <w:rFonts w:asciiTheme="minorEastAsia" w:hAnsiTheme="minorEastAsia" w:cstheme="minorHAnsi"/>
            <w:kern w:val="0"/>
            <w:szCs w:val="24"/>
          </w:rPr>
          <w:br/>
        </w:r>
      </w:ins>
      <w:ins w:id="314" w:author="olly.chu" w:date="2025-04-01T14:51:00Z" w16du:dateUtc="2025-04-01T06:51:00Z">
        <w:r w:rsidRPr="00AE6735">
          <w:rPr>
            <w:rFonts w:asciiTheme="minorEastAsia" w:hAnsiTheme="minorEastAsia" w:cstheme="minorHAnsi" w:hint="eastAsia"/>
            <w:kern w:val="0"/>
            <w:szCs w:val="24"/>
            <w:rPrChange w:id="315" w:author="olly.chu" w:date="2025-04-01T15:23:00Z" w16du:dateUtc="2025-04-01T07:23:00Z">
              <w:rPr>
                <w:rFonts w:ascii="微軟正黑體" w:eastAsia="微軟正黑體" w:hAnsi="微軟正黑體" w:cstheme="minorHAnsi" w:hint="eastAsia"/>
                <w:kern w:val="0"/>
                <w:szCs w:val="24"/>
              </w:rPr>
            </w:rPrChange>
          </w:rPr>
          <w:t>以下舉例說明廠商、設備、客戶之間的關係：廠商</w:t>
        </w:r>
        <w:r w:rsidRPr="00AE6735">
          <w:rPr>
            <w:rFonts w:asciiTheme="minorEastAsia" w:hAnsiTheme="minorEastAsia" w:cstheme="minorHAnsi"/>
            <w:kern w:val="0"/>
            <w:szCs w:val="24"/>
            <w:rPrChange w:id="316" w:author="olly.chu" w:date="2025-04-01T15:23:00Z" w16du:dateUtc="2025-04-01T07:23:00Z">
              <w:rPr>
                <w:rFonts w:ascii="微軟正黑體" w:eastAsia="微軟正黑體" w:hAnsi="微軟正黑體" w:cstheme="minorHAnsi"/>
                <w:kern w:val="0"/>
                <w:szCs w:val="24"/>
              </w:rPr>
            </w:rPrChange>
          </w:rPr>
          <w:t>CR(A~C)與AP(D~E)僅擁有各自銷售給DS設備的資料權限，而客戶DS則擁有所有設備A~E的資料權限，且當CR與AP將設備銷售給DS時，系統可以快速複製管理功能內容予DS使用。</w:t>
        </w:r>
      </w:ins>
    </w:p>
    <w:p w14:paraId="2EE10CF7" w14:textId="1975CA27" w:rsidR="000F48CC" w:rsidRPr="00AE6735" w:rsidRDefault="000F48CC">
      <w:pPr>
        <w:widowControl/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317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318" w:author="olly.chu" w:date="2025-04-01T10:24:00Z" w16du:dateUtc="2025-04-01T02:24:00Z">
          <w:pPr>
            <w:widowControl/>
            <w:spacing w:before="100" w:beforeAutospacing="1" w:after="100" w:afterAutospacing="1"/>
          </w:pPr>
        </w:pPrChange>
      </w:pPr>
      <w:ins w:id="319" w:author="olly.chu" w:date="2025-04-01T14:52:00Z" w16du:dateUtc="2025-04-01T06:52:00Z">
        <w:r w:rsidRPr="00AE6735">
          <w:rPr>
            <w:rFonts w:asciiTheme="minorEastAsia" w:hAnsiTheme="minorEastAsia"/>
            <w:noProof/>
            <w:rPrChange w:id="320" w:author="olly.chu" w:date="2025-04-01T15:23:00Z" w16du:dateUtc="2025-04-01T07:23:00Z">
              <w:rPr>
                <w:noProof/>
              </w:rPr>
            </w:rPrChange>
          </w:rPr>
          <w:drawing>
            <wp:inline distT="0" distB="0" distL="0" distR="0" wp14:anchorId="56D8F67C" wp14:editId="435D8B0C">
              <wp:extent cx="1863306" cy="1365250"/>
              <wp:effectExtent l="0" t="0" r="3810" b="6350"/>
              <wp:docPr id="1919899964" name="圖片 1" descr="一張含有 文字, 螢幕擷取畫面, 字型, 數字 的圖片&#10;&#10;AI 產生的內容可能不正確。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78402064" name="圖片 1" descr="一張含有 文字, 螢幕擷取畫面, 字型, 數字 的圖片&#10;&#10;AI 產生的內容可能不正確。"/>
                      <pic:cNvPicPr/>
                    </pic:nvPicPr>
                    <pic:blipFill rotWithShape="1">
                      <a:blip r:embed="rId9"/>
                      <a:srcRect l="1360" t="2464" r="800"/>
                      <a:stretch/>
                    </pic:blipFill>
                    <pic:spPr bwMode="auto">
                      <a:xfrm>
                        <a:off x="0" y="0"/>
                        <a:ext cx="1863875" cy="1365667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5DD8D4BE" w14:textId="7AB17991" w:rsidR="005C0734" w:rsidRPr="00AE6735" w:rsidRDefault="0038261E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321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322" w:author="olly.chu" w:date="2025-04-01T10:24:00Z" w16du:dateUtc="2025-04-01T02:24:00Z">
          <w:pPr>
            <w:widowControl/>
            <w:numPr>
              <w:numId w:val="5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323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設備基本資訊管理（名稱、型號、編號、廠商、所在地等）</w:t>
      </w:r>
    </w:p>
    <w:p w14:paraId="62666D90" w14:textId="77777777" w:rsidR="005C0734" w:rsidRPr="00AE6735" w:rsidRDefault="005C0734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324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325" w:author="olly.chu" w:date="2025-04-01T10:24:00Z" w16du:dateUtc="2025-04-01T02:24:00Z">
          <w:pPr>
            <w:widowControl/>
            <w:numPr>
              <w:numId w:val="5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326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設備分層管理（設備-模組-零件）</w:t>
      </w:r>
    </w:p>
    <w:p w14:paraId="0E8626C6" w14:textId="77777777" w:rsidR="005C0734" w:rsidRPr="00AE6735" w:rsidRDefault="005C0734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rPr>
          <w:ins w:id="327" w:author="olly.chu" w:date="2025-03-25T10:53:00Z" w16du:dateUtc="2025-03-25T02:53:00Z"/>
          <w:rFonts w:asciiTheme="minorEastAsia" w:hAnsiTheme="minorEastAsia" w:cstheme="minorHAnsi"/>
          <w:kern w:val="0"/>
          <w:szCs w:val="24"/>
          <w:rPrChange w:id="328" w:author="olly.chu" w:date="2025-04-01T15:23:00Z" w16du:dateUtc="2025-04-01T07:23:00Z">
            <w:rPr>
              <w:ins w:id="329" w:author="olly.chu" w:date="2025-03-25T10:53:00Z" w16du:dateUtc="2025-03-25T02:53:00Z"/>
              <w:rFonts w:ascii="新細明體" w:eastAsia="新細明體" w:hAnsi="新細明體" w:cs="新細明體"/>
              <w:kern w:val="0"/>
              <w:szCs w:val="24"/>
            </w:rPr>
          </w:rPrChange>
        </w:rPr>
        <w:pPrChange w:id="330" w:author="olly.chu" w:date="2025-04-01T10:24:00Z" w16du:dateUtc="2025-04-01T02:24:00Z">
          <w:pPr>
            <w:widowControl/>
            <w:numPr>
              <w:numId w:val="5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331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lastRenderedPageBreak/>
        <w:t>設備狀態追蹤（運行中、閒置、維修中等）</w:t>
      </w:r>
    </w:p>
    <w:p w14:paraId="30815C58" w14:textId="2D7142E1" w:rsidR="006A3003" w:rsidRPr="00AE6735" w:rsidRDefault="006A3003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332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333" w:author="olly.chu" w:date="2025-04-01T10:24:00Z" w16du:dateUtc="2025-04-01T02:24:00Z">
          <w:pPr>
            <w:widowControl/>
            <w:numPr>
              <w:numId w:val="5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ins w:id="334" w:author="olly.chu" w:date="2025-03-25T10:53:00Z" w16du:dateUtc="2025-03-25T02:53:00Z">
        <w:r w:rsidRPr="00AE6735">
          <w:rPr>
            <w:rFonts w:asciiTheme="minorEastAsia" w:hAnsiTheme="minorEastAsia" w:cstheme="minorHAnsi" w:hint="eastAsia"/>
            <w:kern w:val="0"/>
            <w:szCs w:val="24"/>
            <w:rPrChange w:id="335" w:author="olly.chu" w:date="2025-04-01T15:23:00Z" w16du:dateUtc="2025-04-01T07:23:00Z">
              <w:rPr>
                <w:rFonts w:ascii="新細明體" w:eastAsia="新細明體" w:hAnsi="新細明體" w:cs="新細明體" w:hint="eastAsia"/>
                <w:kern w:val="0"/>
                <w:szCs w:val="24"/>
              </w:rPr>
            </w:rPrChange>
          </w:rPr>
          <w:t>設備與複製</w:t>
        </w:r>
      </w:ins>
    </w:p>
    <w:p w14:paraId="7D530CED" w14:textId="77777777" w:rsidR="005C0734" w:rsidRPr="007133BB" w:rsidRDefault="005C0734">
      <w:pPr>
        <w:pStyle w:val="a5"/>
        <w:widowControl/>
        <w:numPr>
          <w:ilvl w:val="0"/>
          <w:numId w:val="57"/>
        </w:numPr>
        <w:spacing w:before="100" w:beforeAutospacing="1" w:after="100" w:afterAutospacing="1" w:line="276" w:lineRule="auto"/>
        <w:ind w:leftChars="0"/>
        <w:outlineLvl w:val="2"/>
        <w:rPr>
          <w:rFonts w:asciiTheme="minorEastAsia" w:hAnsiTheme="minorEastAsia" w:cstheme="minorHAnsi"/>
          <w:b/>
          <w:bCs/>
          <w:kern w:val="0"/>
          <w:sz w:val="28"/>
          <w:szCs w:val="28"/>
          <w:rPrChange w:id="336" w:author="olly.chu" w:date="2025-04-01T15:30:00Z" w16du:dateUtc="2025-04-01T07:30:00Z">
            <w:rPr>
              <w:rFonts w:ascii="新細明體" w:eastAsia="新細明體" w:hAnsi="新細明體" w:cs="新細明體"/>
              <w:b/>
              <w:bCs/>
              <w:kern w:val="0"/>
              <w:sz w:val="27"/>
              <w:szCs w:val="27"/>
            </w:rPr>
          </w:rPrChange>
        </w:rPr>
        <w:pPrChange w:id="337" w:author="olly.chu" w:date="2025-04-01T15:28:00Z" w16du:dateUtc="2025-04-01T07:28:00Z">
          <w:pPr>
            <w:widowControl/>
            <w:spacing w:before="100" w:beforeAutospacing="1" w:after="100" w:afterAutospacing="1"/>
            <w:outlineLvl w:val="2"/>
          </w:pPr>
        </w:pPrChange>
      </w:pPr>
      <w:del w:id="338" w:author="olly.chu" w:date="2025-04-01T10:27:00Z" w16du:dateUtc="2025-04-01T02:27:00Z">
        <w:r w:rsidRPr="007133BB" w:rsidDel="00B0309F">
          <w:rPr>
            <w:rFonts w:asciiTheme="minorEastAsia" w:hAnsiTheme="minorEastAsia" w:cstheme="minorHAnsi"/>
            <w:b/>
            <w:bCs/>
            <w:kern w:val="0"/>
            <w:sz w:val="28"/>
            <w:szCs w:val="28"/>
            <w:rPrChange w:id="339" w:author="olly.chu" w:date="2025-04-01T15:30:00Z" w16du:dateUtc="2025-04-01T07:30:00Z">
              <w:rPr>
                <w:rFonts w:ascii="新細明體" w:eastAsia="新細明體" w:hAnsi="新細明體" w:cs="新細明體"/>
                <w:b/>
                <w:bCs/>
                <w:kern w:val="0"/>
                <w:sz w:val="27"/>
                <w:szCs w:val="27"/>
              </w:rPr>
            </w:rPrChange>
          </w:rPr>
          <w:delText xml:space="preserve">2. </w:delText>
        </w:r>
      </w:del>
      <w:r w:rsidRPr="007133BB">
        <w:rPr>
          <w:rFonts w:asciiTheme="minorEastAsia" w:hAnsiTheme="minorEastAsia" w:cstheme="minorHAnsi"/>
          <w:b/>
          <w:bCs/>
          <w:kern w:val="0"/>
          <w:sz w:val="28"/>
          <w:szCs w:val="28"/>
          <w:rPrChange w:id="340" w:author="olly.chu" w:date="2025-04-01T15:30:00Z" w16du:dateUtc="2025-04-01T07:30:00Z">
            <w:rPr>
              <w:rFonts w:ascii="新細明體" w:eastAsia="新細明體" w:hAnsi="新細明體" w:cs="新細明體"/>
              <w:b/>
              <w:bCs/>
              <w:kern w:val="0"/>
              <w:sz w:val="27"/>
              <w:szCs w:val="27"/>
            </w:rPr>
          </w:rPrChange>
        </w:rPr>
        <w:t>供應商管理模組</w:t>
      </w:r>
    </w:p>
    <w:p w14:paraId="15345B6B" w14:textId="2E5C0403" w:rsidR="000F48CC" w:rsidRPr="00AE6735" w:rsidRDefault="005C0734">
      <w:pPr>
        <w:widowControl/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341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342" w:author="olly.chu" w:date="2025-04-01T10:24:00Z" w16du:dateUtc="2025-04-01T02:24:00Z">
          <w:pPr>
            <w:widowControl/>
            <w:spacing w:before="100" w:beforeAutospacing="1" w:after="100" w:afterAutospacing="1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343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維護與設備相關的供應商資訊，包括：</w:t>
      </w:r>
    </w:p>
    <w:p w14:paraId="58C582B4" w14:textId="77777777" w:rsidR="005C0734" w:rsidRPr="00AE6735" w:rsidRDefault="005C0734">
      <w:pPr>
        <w:widowControl/>
        <w:numPr>
          <w:ilvl w:val="0"/>
          <w:numId w:val="6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344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345" w:author="olly.chu" w:date="2025-04-01T10:24:00Z" w16du:dateUtc="2025-04-01T02:24:00Z">
          <w:pPr>
            <w:widowControl/>
            <w:numPr>
              <w:numId w:val="6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346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供應商基本資料管理</w:t>
      </w:r>
    </w:p>
    <w:p w14:paraId="2C340C2F" w14:textId="77777777" w:rsidR="005C0734" w:rsidRPr="00AE6735" w:rsidRDefault="005C0734">
      <w:pPr>
        <w:widowControl/>
        <w:numPr>
          <w:ilvl w:val="0"/>
          <w:numId w:val="6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347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348" w:author="olly.chu" w:date="2025-04-01T10:24:00Z" w16du:dateUtc="2025-04-01T02:24:00Z">
          <w:pPr>
            <w:widowControl/>
            <w:numPr>
              <w:numId w:val="6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349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供應商聯絡人管理</w:t>
      </w:r>
    </w:p>
    <w:p w14:paraId="03D0B1C0" w14:textId="7C2F30FC" w:rsidR="00D2448B" w:rsidRPr="00AE6735" w:rsidRDefault="005C0734">
      <w:pPr>
        <w:widowControl/>
        <w:numPr>
          <w:ilvl w:val="0"/>
          <w:numId w:val="6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350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351" w:author="olly.chu" w:date="2025-04-01T10:24:00Z" w16du:dateUtc="2025-04-01T02:24:00Z">
          <w:pPr>
            <w:widowControl/>
            <w:numPr>
              <w:numId w:val="6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352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供應商與設備關聯追蹤</w:t>
      </w:r>
    </w:p>
    <w:p w14:paraId="5AFC32EA" w14:textId="1EF6C2FF" w:rsidR="005C0734" w:rsidRPr="007133BB" w:rsidDel="0054358A" w:rsidRDefault="005C0734">
      <w:pPr>
        <w:pStyle w:val="a5"/>
        <w:widowControl/>
        <w:numPr>
          <w:ilvl w:val="0"/>
          <w:numId w:val="50"/>
        </w:numPr>
        <w:spacing w:before="100" w:beforeAutospacing="1" w:after="100" w:afterAutospacing="1" w:line="276" w:lineRule="auto"/>
        <w:ind w:leftChars="0"/>
        <w:outlineLvl w:val="2"/>
        <w:rPr>
          <w:del w:id="353" w:author="olly.chu" w:date="2025-04-01T14:54:00Z" w16du:dateUtc="2025-04-01T06:54:00Z"/>
          <w:rFonts w:asciiTheme="minorEastAsia" w:hAnsiTheme="minorEastAsia" w:cstheme="minorHAnsi"/>
          <w:b/>
          <w:bCs/>
          <w:kern w:val="0"/>
          <w:sz w:val="28"/>
          <w:szCs w:val="28"/>
          <w:rPrChange w:id="354" w:author="olly.chu" w:date="2025-04-01T15:30:00Z" w16du:dateUtc="2025-04-01T07:30:00Z">
            <w:rPr>
              <w:del w:id="355" w:author="olly.chu" w:date="2025-04-01T14:54:00Z" w16du:dateUtc="2025-04-01T06:54:00Z"/>
              <w:rFonts w:ascii="微軟正黑體" w:eastAsia="微軟正黑體" w:hAnsi="微軟正黑體" w:cstheme="minorHAnsi"/>
              <w:kern w:val="0"/>
              <w:sz w:val="28"/>
              <w:szCs w:val="28"/>
            </w:rPr>
          </w:rPrChange>
        </w:rPr>
        <w:pPrChange w:id="356" w:author="olly.chu" w:date="2025-04-01T15:23:00Z" w16du:dateUtc="2025-04-01T07:23:00Z">
          <w:pPr>
            <w:pStyle w:val="a5"/>
            <w:widowControl/>
            <w:numPr>
              <w:numId w:val="43"/>
            </w:numPr>
            <w:spacing w:before="100" w:beforeAutospacing="1" w:after="100" w:afterAutospacing="1" w:line="276" w:lineRule="auto"/>
            <w:ind w:leftChars="0" w:hanging="480"/>
            <w:outlineLvl w:val="2"/>
          </w:pPr>
        </w:pPrChange>
      </w:pPr>
      <w:del w:id="357" w:author="olly.chu" w:date="2025-04-01T10:28:00Z" w16du:dateUtc="2025-04-01T02:28:00Z">
        <w:r w:rsidRPr="007133BB" w:rsidDel="00B0309F">
          <w:rPr>
            <w:rFonts w:asciiTheme="minorEastAsia" w:hAnsiTheme="minorEastAsia" w:cstheme="minorHAnsi"/>
            <w:b/>
            <w:bCs/>
            <w:kern w:val="0"/>
            <w:sz w:val="28"/>
            <w:szCs w:val="28"/>
            <w:rPrChange w:id="358" w:author="olly.chu" w:date="2025-04-01T15:30:00Z" w16du:dateUtc="2025-04-01T07:30:00Z">
              <w:rPr>
                <w:rFonts w:ascii="新細明體" w:eastAsia="新細明體" w:hAnsi="新細明體" w:cs="新細明體"/>
                <w:b/>
                <w:bCs/>
                <w:kern w:val="0"/>
                <w:sz w:val="27"/>
                <w:szCs w:val="27"/>
              </w:rPr>
            </w:rPrChange>
          </w:rPr>
          <w:delText xml:space="preserve">3. </w:delText>
        </w:r>
      </w:del>
      <w:del w:id="359" w:author="olly.chu" w:date="2025-04-01T15:24:00Z" w16du:dateUtc="2025-04-01T07:24:00Z">
        <w:r w:rsidRPr="007133BB" w:rsidDel="00B33E86">
          <w:rPr>
            <w:rFonts w:asciiTheme="minorEastAsia" w:hAnsiTheme="minorEastAsia" w:cstheme="minorHAnsi"/>
            <w:b/>
            <w:bCs/>
            <w:kern w:val="0"/>
            <w:sz w:val="28"/>
            <w:szCs w:val="28"/>
            <w:rPrChange w:id="360" w:author="olly.chu" w:date="2025-04-01T15:30:00Z" w16du:dateUtc="2025-04-01T07:30:00Z">
              <w:rPr>
                <w:rFonts w:ascii="新細明體" w:eastAsia="新細明體" w:hAnsi="新細明體" w:cs="新細明體"/>
                <w:b/>
                <w:bCs/>
                <w:kern w:val="0"/>
                <w:sz w:val="27"/>
                <w:szCs w:val="27"/>
              </w:rPr>
            </w:rPrChange>
          </w:rPr>
          <w:delText>客戶管理模組</w:delText>
        </w:r>
      </w:del>
    </w:p>
    <w:p w14:paraId="183A11DA" w14:textId="4A1E71D9" w:rsidR="005C0734" w:rsidRPr="007133BB" w:rsidDel="00B33E86" w:rsidRDefault="005C0734">
      <w:pPr>
        <w:widowControl/>
        <w:spacing w:before="100" w:beforeAutospacing="1" w:after="100" w:afterAutospacing="1" w:line="276" w:lineRule="auto"/>
        <w:outlineLvl w:val="2"/>
        <w:rPr>
          <w:del w:id="361" w:author="olly.chu" w:date="2025-04-01T15:24:00Z" w16du:dateUtc="2025-04-01T07:24:00Z"/>
          <w:rFonts w:asciiTheme="minorEastAsia" w:hAnsiTheme="minorEastAsia" w:cstheme="minorHAnsi"/>
          <w:b/>
          <w:bCs/>
          <w:kern w:val="0"/>
          <w:szCs w:val="24"/>
          <w:rPrChange w:id="362" w:author="olly.chu" w:date="2025-04-01T15:30:00Z" w16du:dateUtc="2025-04-01T07:30:00Z">
            <w:rPr>
              <w:del w:id="363" w:author="olly.chu" w:date="2025-04-01T15:24:00Z" w16du:dateUtc="2025-04-01T07:24:00Z"/>
              <w:rFonts w:ascii="新細明體" w:eastAsia="新細明體" w:hAnsi="新細明體" w:cs="新細明體"/>
              <w:kern w:val="0"/>
              <w:szCs w:val="24"/>
            </w:rPr>
          </w:rPrChange>
        </w:rPr>
        <w:pPrChange w:id="364" w:author="olly.chu" w:date="2025-04-01T15:23:00Z" w16du:dateUtc="2025-04-01T07:23:00Z">
          <w:pPr>
            <w:widowControl/>
            <w:spacing w:before="100" w:beforeAutospacing="1" w:after="100" w:afterAutospacing="1"/>
          </w:pPr>
        </w:pPrChange>
      </w:pPr>
      <w:del w:id="365" w:author="olly.chu" w:date="2025-04-01T15:24:00Z" w16du:dateUtc="2025-04-01T07:24:00Z">
        <w:r w:rsidRPr="007133BB" w:rsidDel="00B33E86">
          <w:rPr>
            <w:rFonts w:asciiTheme="minorEastAsia" w:hAnsiTheme="minorEastAsia" w:cstheme="minorHAnsi"/>
            <w:b/>
            <w:bCs/>
            <w:kern w:val="0"/>
            <w:szCs w:val="24"/>
            <w:rPrChange w:id="366" w:author="olly.chu" w:date="2025-04-01T15:30:00Z" w16du:dateUtc="2025-04-01T07:30:00Z">
              <w:rPr>
                <w:rFonts w:ascii="新細明體" w:eastAsia="新細明體" w:hAnsi="新細明體" w:cs="新細明體"/>
                <w:kern w:val="0"/>
                <w:szCs w:val="24"/>
              </w:rPr>
            </w:rPrChange>
          </w:rPr>
          <w:delText>管理客戶及其相關資訊，包括：</w:delText>
        </w:r>
      </w:del>
    </w:p>
    <w:p w14:paraId="06CB9FAE" w14:textId="67E7AED4" w:rsidR="005C0734" w:rsidRPr="007133BB" w:rsidDel="00B33E86" w:rsidRDefault="005C0734">
      <w:pPr>
        <w:widowControl/>
        <w:numPr>
          <w:ilvl w:val="0"/>
          <w:numId w:val="7"/>
        </w:numPr>
        <w:spacing w:before="100" w:beforeAutospacing="1" w:after="100" w:afterAutospacing="1" w:line="276" w:lineRule="auto"/>
        <w:rPr>
          <w:del w:id="367" w:author="olly.chu" w:date="2025-04-01T15:24:00Z" w16du:dateUtc="2025-04-01T07:24:00Z"/>
          <w:rFonts w:asciiTheme="minorEastAsia" w:hAnsiTheme="minorEastAsia" w:cstheme="minorHAnsi"/>
          <w:b/>
          <w:bCs/>
          <w:kern w:val="0"/>
          <w:szCs w:val="24"/>
          <w:rPrChange w:id="368" w:author="olly.chu" w:date="2025-04-01T15:30:00Z" w16du:dateUtc="2025-04-01T07:30:00Z">
            <w:rPr>
              <w:del w:id="369" w:author="olly.chu" w:date="2025-04-01T15:24:00Z" w16du:dateUtc="2025-04-01T07:24:00Z"/>
              <w:rFonts w:ascii="新細明體" w:eastAsia="新細明體" w:hAnsi="新細明體" w:cs="新細明體"/>
              <w:kern w:val="0"/>
              <w:szCs w:val="24"/>
            </w:rPr>
          </w:rPrChange>
        </w:rPr>
        <w:pPrChange w:id="370" w:author="olly.chu" w:date="2025-04-01T10:24:00Z" w16du:dateUtc="2025-04-01T02:24:00Z">
          <w:pPr>
            <w:widowControl/>
            <w:numPr>
              <w:numId w:val="7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del w:id="371" w:author="olly.chu" w:date="2025-04-01T15:24:00Z" w16du:dateUtc="2025-04-01T07:24:00Z">
        <w:r w:rsidRPr="007133BB" w:rsidDel="00B33E86">
          <w:rPr>
            <w:rFonts w:asciiTheme="minorEastAsia" w:hAnsiTheme="minorEastAsia" w:cstheme="minorHAnsi"/>
            <w:b/>
            <w:bCs/>
            <w:kern w:val="0"/>
            <w:szCs w:val="24"/>
            <w:rPrChange w:id="372" w:author="olly.chu" w:date="2025-04-01T15:30:00Z" w16du:dateUtc="2025-04-01T07:30:00Z">
              <w:rPr>
                <w:rFonts w:ascii="新細明體" w:eastAsia="新細明體" w:hAnsi="新細明體" w:cs="新細明體"/>
                <w:kern w:val="0"/>
                <w:szCs w:val="24"/>
              </w:rPr>
            </w:rPrChange>
          </w:rPr>
          <w:delText>客戶基本資料管理</w:delText>
        </w:r>
      </w:del>
    </w:p>
    <w:p w14:paraId="4CB994A0" w14:textId="7CE6D778" w:rsidR="005C0734" w:rsidRPr="007133BB" w:rsidDel="00B33E86" w:rsidRDefault="005C0734">
      <w:pPr>
        <w:widowControl/>
        <w:numPr>
          <w:ilvl w:val="0"/>
          <w:numId w:val="7"/>
        </w:numPr>
        <w:spacing w:before="100" w:beforeAutospacing="1" w:after="100" w:afterAutospacing="1" w:line="276" w:lineRule="auto"/>
        <w:rPr>
          <w:del w:id="373" w:author="olly.chu" w:date="2025-04-01T15:24:00Z" w16du:dateUtc="2025-04-01T07:24:00Z"/>
          <w:rFonts w:asciiTheme="minorEastAsia" w:hAnsiTheme="minorEastAsia" w:cstheme="minorHAnsi"/>
          <w:b/>
          <w:bCs/>
          <w:kern w:val="0"/>
          <w:szCs w:val="24"/>
          <w:rPrChange w:id="374" w:author="olly.chu" w:date="2025-04-01T15:30:00Z" w16du:dateUtc="2025-04-01T07:30:00Z">
            <w:rPr>
              <w:del w:id="375" w:author="olly.chu" w:date="2025-04-01T15:24:00Z" w16du:dateUtc="2025-04-01T07:24:00Z"/>
              <w:rFonts w:ascii="新細明體" w:eastAsia="新細明體" w:hAnsi="新細明體" w:cs="新細明體"/>
              <w:kern w:val="0"/>
              <w:szCs w:val="24"/>
            </w:rPr>
          </w:rPrChange>
        </w:rPr>
        <w:pPrChange w:id="376" w:author="olly.chu" w:date="2025-04-01T10:24:00Z" w16du:dateUtc="2025-04-01T02:24:00Z">
          <w:pPr>
            <w:widowControl/>
            <w:numPr>
              <w:numId w:val="7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del w:id="377" w:author="olly.chu" w:date="2025-04-01T15:24:00Z" w16du:dateUtc="2025-04-01T07:24:00Z">
        <w:r w:rsidRPr="007133BB" w:rsidDel="00B33E86">
          <w:rPr>
            <w:rFonts w:asciiTheme="minorEastAsia" w:hAnsiTheme="minorEastAsia" w:cstheme="minorHAnsi"/>
            <w:b/>
            <w:bCs/>
            <w:kern w:val="0"/>
            <w:szCs w:val="24"/>
            <w:rPrChange w:id="378" w:author="olly.chu" w:date="2025-04-01T15:30:00Z" w16du:dateUtc="2025-04-01T07:30:00Z">
              <w:rPr>
                <w:rFonts w:ascii="新細明體" w:eastAsia="新細明體" w:hAnsi="新細明體" w:cs="新細明體"/>
                <w:kern w:val="0"/>
                <w:szCs w:val="24"/>
              </w:rPr>
            </w:rPrChange>
          </w:rPr>
          <w:delText>客戶</w:delText>
        </w:r>
        <w:r w:rsidR="00C55EF9" w:rsidRPr="007133BB" w:rsidDel="00B33E86">
          <w:rPr>
            <w:rFonts w:asciiTheme="minorEastAsia" w:hAnsiTheme="minorEastAsia" w:cstheme="minorHAnsi" w:hint="eastAsia"/>
            <w:b/>
            <w:bCs/>
            <w:kern w:val="0"/>
            <w:szCs w:val="24"/>
            <w:rPrChange w:id="379" w:author="olly.chu" w:date="2025-04-01T15:30:00Z" w16du:dateUtc="2025-04-01T07:30:00Z">
              <w:rPr>
                <w:rFonts w:ascii="新細明體" w:eastAsia="新細明體" w:hAnsi="新細明體" w:cs="新細明體" w:hint="eastAsia"/>
                <w:kern w:val="0"/>
                <w:szCs w:val="24"/>
              </w:rPr>
            </w:rPrChange>
          </w:rPr>
          <w:delText>廠區</w:delText>
        </w:r>
        <w:r w:rsidRPr="007133BB" w:rsidDel="00B33E86">
          <w:rPr>
            <w:rFonts w:asciiTheme="minorEastAsia" w:hAnsiTheme="minorEastAsia" w:cstheme="minorHAnsi"/>
            <w:b/>
            <w:bCs/>
            <w:kern w:val="0"/>
            <w:szCs w:val="24"/>
            <w:rPrChange w:id="380" w:author="olly.chu" w:date="2025-04-01T15:30:00Z" w16du:dateUtc="2025-04-01T07:30:00Z">
              <w:rPr>
                <w:rFonts w:ascii="新細明體" w:eastAsia="新細明體" w:hAnsi="新細明體" w:cs="新細明體"/>
                <w:kern w:val="0"/>
                <w:szCs w:val="24"/>
              </w:rPr>
            </w:rPrChange>
          </w:rPr>
          <w:delText>管理</w:delText>
        </w:r>
      </w:del>
    </w:p>
    <w:p w14:paraId="0687A3BB" w14:textId="7512E894" w:rsidR="005C0734" w:rsidRPr="007133BB" w:rsidDel="00B33E86" w:rsidRDefault="005C0734">
      <w:pPr>
        <w:widowControl/>
        <w:numPr>
          <w:ilvl w:val="0"/>
          <w:numId w:val="7"/>
        </w:numPr>
        <w:spacing w:before="100" w:beforeAutospacing="1" w:after="100" w:afterAutospacing="1" w:line="276" w:lineRule="auto"/>
        <w:rPr>
          <w:del w:id="381" w:author="olly.chu" w:date="2025-04-01T15:24:00Z" w16du:dateUtc="2025-04-01T07:24:00Z"/>
          <w:rFonts w:asciiTheme="minorEastAsia" w:hAnsiTheme="minorEastAsia" w:cstheme="minorHAnsi"/>
          <w:b/>
          <w:bCs/>
          <w:kern w:val="0"/>
          <w:szCs w:val="24"/>
          <w:rPrChange w:id="382" w:author="olly.chu" w:date="2025-04-01T15:30:00Z" w16du:dateUtc="2025-04-01T07:30:00Z">
            <w:rPr>
              <w:del w:id="383" w:author="olly.chu" w:date="2025-04-01T15:24:00Z" w16du:dateUtc="2025-04-01T07:24:00Z"/>
              <w:rFonts w:ascii="新細明體" w:eastAsia="新細明體" w:hAnsi="新細明體" w:cs="新細明體"/>
              <w:kern w:val="0"/>
              <w:szCs w:val="24"/>
            </w:rPr>
          </w:rPrChange>
        </w:rPr>
        <w:pPrChange w:id="384" w:author="olly.chu" w:date="2025-04-01T10:24:00Z" w16du:dateUtc="2025-04-01T02:24:00Z">
          <w:pPr>
            <w:widowControl/>
            <w:numPr>
              <w:numId w:val="7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del w:id="385" w:author="olly.chu" w:date="2025-04-01T15:24:00Z" w16du:dateUtc="2025-04-01T07:24:00Z">
        <w:r w:rsidRPr="007133BB" w:rsidDel="00B33E86">
          <w:rPr>
            <w:rFonts w:asciiTheme="minorEastAsia" w:hAnsiTheme="minorEastAsia" w:cstheme="minorHAnsi"/>
            <w:b/>
            <w:bCs/>
            <w:kern w:val="0"/>
            <w:szCs w:val="24"/>
            <w:rPrChange w:id="386" w:author="olly.chu" w:date="2025-04-01T15:30:00Z" w16du:dateUtc="2025-04-01T07:30:00Z">
              <w:rPr>
                <w:rFonts w:ascii="新細明體" w:eastAsia="新細明體" w:hAnsi="新細明體" w:cs="新細明體"/>
                <w:kern w:val="0"/>
                <w:szCs w:val="24"/>
              </w:rPr>
            </w:rPrChange>
          </w:rPr>
          <w:delText>客戶聯絡人管理</w:delText>
        </w:r>
      </w:del>
    </w:p>
    <w:p w14:paraId="3F1E130B" w14:textId="27602D15" w:rsidR="0038261E" w:rsidRPr="007133BB" w:rsidDel="00B33E86" w:rsidRDefault="0038261E">
      <w:pPr>
        <w:widowControl/>
        <w:numPr>
          <w:ilvl w:val="0"/>
          <w:numId w:val="7"/>
        </w:numPr>
        <w:spacing w:before="100" w:beforeAutospacing="1" w:after="100" w:afterAutospacing="1" w:line="276" w:lineRule="auto"/>
        <w:rPr>
          <w:del w:id="387" w:author="olly.chu" w:date="2025-04-01T15:24:00Z" w16du:dateUtc="2025-04-01T07:24:00Z"/>
          <w:rFonts w:asciiTheme="minorEastAsia" w:hAnsiTheme="minorEastAsia" w:cstheme="minorHAnsi"/>
          <w:b/>
          <w:bCs/>
          <w:kern w:val="0"/>
          <w:szCs w:val="24"/>
          <w:rPrChange w:id="388" w:author="olly.chu" w:date="2025-04-01T15:30:00Z" w16du:dateUtc="2025-04-01T07:30:00Z">
            <w:rPr>
              <w:del w:id="389" w:author="olly.chu" w:date="2025-04-01T15:24:00Z" w16du:dateUtc="2025-04-01T07:24:00Z"/>
              <w:rFonts w:ascii="新細明體" w:eastAsia="新細明體" w:hAnsi="新細明體" w:cs="新細明體"/>
              <w:kern w:val="0"/>
              <w:szCs w:val="24"/>
            </w:rPr>
          </w:rPrChange>
        </w:rPr>
        <w:pPrChange w:id="390" w:author="olly.chu" w:date="2025-04-01T10:24:00Z" w16du:dateUtc="2025-04-01T02:24:00Z">
          <w:pPr>
            <w:widowControl/>
            <w:numPr>
              <w:numId w:val="7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del w:id="391" w:author="olly.chu" w:date="2025-04-01T15:24:00Z" w16du:dateUtc="2025-04-01T07:24:00Z">
        <w:r w:rsidRPr="007133BB" w:rsidDel="00B33E86">
          <w:rPr>
            <w:rFonts w:asciiTheme="minorEastAsia" w:hAnsiTheme="minorEastAsia" w:cstheme="minorHAnsi" w:hint="eastAsia"/>
            <w:b/>
            <w:bCs/>
            <w:kern w:val="0"/>
            <w:szCs w:val="24"/>
            <w:rPrChange w:id="392" w:author="olly.chu" w:date="2025-04-01T15:30:00Z" w16du:dateUtc="2025-04-01T07:30:00Z">
              <w:rPr>
                <w:rFonts w:ascii="新細明體" w:eastAsia="新細明體" w:hAnsi="新細明體" w:cs="新細明體" w:hint="eastAsia"/>
                <w:kern w:val="0"/>
                <w:szCs w:val="24"/>
              </w:rPr>
            </w:rPrChange>
          </w:rPr>
          <w:delText>設備資料查詢</w:delText>
        </w:r>
      </w:del>
    </w:p>
    <w:p w14:paraId="1CA0FC1A" w14:textId="17C24757" w:rsidR="005C0734" w:rsidRPr="007133BB" w:rsidDel="00B33E86" w:rsidRDefault="005C0734">
      <w:pPr>
        <w:widowControl/>
        <w:numPr>
          <w:ilvl w:val="0"/>
          <w:numId w:val="7"/>
        </w:numPr>
        <w:spacing w:before="100" w:beforeAutospacing="1" w:after="100" w:afterAutospacing="1" w:line="276" w:lineRule="auto"/>
        <w:rPr>
          <w:del w:id="393" w:author="olly.chu" w:date="2025-04-01T15:24:00Z" w16du:dateUtc="2025-04-01T07:24:00Z"/>
          <w:rFonts w:asciiTheme="minorEastAsia" w:hAnsiTheme="minorEastAsia" w:cstheme="minorHAnsi"/>
          <w:b/>
          <w:bCs/>
          <w:kern w:val="0"/>
          <w:szCs w:val="24"/>
          <w:rPrChange w:id="394" w:author="olly.chu" w:date="2025-04-01T15:30:00Z" w16du:dateUtc="2025-04-01T07:30:00Z">
            <w:rPr>
              <w:del w:id="395" w:author="olly.chu" w:date="2025-04-01T15:24:00Z" w16du:dateUtc="2025-04-01T07:24:00Z"/>
              <w:rFonts w:ascii="新細明體" w:eastAsia="新細明體" w:hAnsi="新細明體" w:cs="新細明體"/>
              <w:kern w:val="0"/>
              <w:szCs w:val="24"/>
            </w:rPr>
          </w:rPrChange>
        </w:rPr>
        <w:pPrChange w:id="396" w:author="olly.chu" w:date="2025-04-01T10:24:00Z" w16du:dateUtc="2025-04-01T02:24:00Z">
          <w:pPr>
            <w:widowControl/>
            <w:numPr>
              <w:numId w:val="7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del w:id="397" w:author="olly.chu" w:date="2025-04-01T15:24:00Z" w16du:dateUtc="2025-04-01T07:24:00Z">
        <w:r w:rsidRPr="007133BB" w:rsidDel="00B33E86">
          <w:rPr>
            <w:rFonts w:asciiTheme="minorEastAsia" w:hAnsiTheme="minorEastAsia" w:cstheme="minorHAnsi"/>
            <w:b/>
            <w:bCs/>
            <w:kern w:val="0"/>
            <w:szCs w:val="24"/>
            <w:rPrChange w:id="398" w:author="olly.chu" w:date="2025-04-01T15:30:00Z" w16du:dateUtc="2025-04-01T07:30:00Z">
              <w:rPr>
                <w:rFonts w:ascii="新細明體" w:eastAsia="新細明體" w:hAnsi="新細明體" w:cs="新細明體"/>
                <w:kern w:val="0"/>
                <w:szCs w:val="24"/>
              </w:rPr>
            </w:rPrChange>
          </w:rPr>
          <w:delText>工單</w:delText>
        </w:r>
        <w:r w:rsidR="0038261E" w:rsidRPr="007133BB" w:rsidDel="00B33E86">
          <w:rPr>
            <w:rFonts w:asciiTheme="minorEastAsia" w:hAnsiTheme="minorEastAsia" w:cstheme="minorHAnsi" w:hint="eastAsia"/>
            <w:b/>
            <w:bCs/>
            <w:kern w:val="0"/>
            <w:szCs w:val="24"/>
            <w:rPrChange w:id="399" w:author="olly.chu" w:date="2025-04-01T15:30:00Z" w16du:dateUtc="2025-04-01T07:30:00Z">
              <w:rPr>
                <w:rFonts w:ascii="新細明體" w:eastAsia="新細明體" w:hAnsi="新細明體" w:cs="新細明體" w:hint="eastAsia"/>
                <w:kern w:val="0"/>
                <w:szCs w:val="24"/>
              </w:rPr>
            </w:rPrChange>
          </w:rPr>
          <w:delText>紀錄查詢</w:delText>
        </w:r>
      </w:del>
    </w:p>
    <w:p w14:paraId="4805CBA9" w14:textId="4BF514E4" w:rsidR="00B33E86" w:rsidRPr="007133BB" w:rsidRDefault="00B33E86" w:rsidP="00AE6735">
      <w:pPr>
        <w:pStyle w:val="a5"/>
        <w:widowControl/>
        <w:numPr>
          <w:ilvl w:val="0"/>
          <w:numId w:val="50"/>
        </w:numPr>
        <w:spacing w:before="100" w:beforeAutospacing="1" w:after="100" w:afterAutospacing="1" w:line="276" w:lineRule="auto"/>
        <w:ind w:leftChars="0"/>
        <w:outlineLvl w:val="2"/>
        <w:rPr>
          <w:ins w:id="400" w:author="olly.chu" w:date="2025-04-01T15:24:00Z" w16du:dateUtc="2025-04-01T07:24:00Z"/>
          <w:rFonts w:asciiTheme="minorEastAsia" w:hAnsiTheme="minorEastAsia" w:cstheme="minorHAnsi"/>
          <w:b/>
          <w:bCs/>
          <w:kern w:val="0"/>
          <w:sz w:val="28"/>
          <w:szCs w:val="28"/>
          <w:rPrChange w:id="401" w:author="olly.chu" w:date="2025-04-01T15:30:00Z" w16du:dateUtc="2025-04-01T07:30:00Z">
            <w:rPr>
              <w:ins w:id="402" w:author="olly.chu" w:date="2025-04-01T15:24:00Z" w16du:dateUtc="2025-04-01T07:24:00Z"/>
              <w:rFonts w:asciiTheme="minorEastAsia" w:hAnsiTheme="minorEastAsia" w:cstheme="minorHAnsi"/>
              <w:kern w:val="0"/>
              <w:sz w:val="28"/>
              <w:szCs w:val="28"/>
            </w:rPr>
          </w:rPrChange>
        </w:rPr>
      </w:pPr>
      <w:ins w:id="403" w:author="olly.chu" w:date="2025-04-01T15:24:00Z" w16du:dateUtc="2025-04-01T07:24:00Z">
        <w:r w:rsidRPr="007133BB">
          <w:rPr>
            <w:rFonts w:asciiTheme="minorEastAsia" w:hAnsiTheme="minorEastAsia" w:cstheme="minorHAnsi"/>
            <w:b/>
            <w:bCs/>
            <w:kern w:val="0"/>
            <w:sz w:val="28"/>
            <w:szCs w:val="28"/>
            <w:rPrChange w:id="404" w:author="olly.chu" w:date="2025-04-01T15:30:00Z" w16du:dateUtc="2025-04-01T07:30:00Z">
              <w:rPr>
                <w:rFonts w:asciiTheme="minorEastAsia" w:hAnsiTheme="minorEastAsia" w:cstheme="minorHAnsi"/>
                <w:kern w:val="0"/>
                <w:sz w:val="28"/>
                <w:szCs w:val="28"/>
              </w:rPr>
            </w:rPrChange>
          </w:rPr>
          <w:t>客戶管理模組</w:t>
        </w:r>
      </w:ins>
    </w:p>
    <w:p w14:paraId="03FF2DF3" w14:textId="77777777" w:rsidR="00B33E86" w:rsidRPr="00B33E86" w:rsidRDefault="00B33E86">
      <w:pPr>
        <w:widowControl/>
        <w:spacing w:before="100" w:beforeAutospacing="1" w:after="100" w:afterAutospacing="1" w:line="276" w:lineRule="auto"/>
        <w:outlineLvl w:val="2"/>
        <w:rPr>
          <w:ins w:id="405" w:author="olly.chu" w:date="2025-04-01T15:24:00Z" w16du:dateUtc="2025-04-01T07:24:00Z"/>
          <w:rFonts w:asciiTheme="minorEastAsia" w:hAnsiTheme="minorEastAsia" w:cstheme="minorHAnsi"/>
          <w:kern w:val="0"/>
          <w:szCs w:val="24"/>
          <w:rPrChange w:id="406" w:author="olly.chu" w:date="2025-04-01T15:24:00Z" w16du:dateUtc="2025-04-01T07:24:00Z">
            <w:rPr>
              <w:ins w:id="407" w:author="olly.chu" w:date="2025-04-01T15:24:00Z" w16du:dateUtc="2025-04-01T07:24:00Z"/>
            </w:rPr>
          </w:rPrChange>
        </w:rPr>
        <w:pPrChange w:id="408" w:author="olly.chu" w:date="2025-04-01T15:24:00Z" w16du:dateUtc="2025-04-01T07:24:00Z">
          <w:pPr>
            <w:pStyle w:val="a5"/>
            <w:widowControl/>
            <w:numPr>
              <w:numId w:val="50"/>
            </w:numPr>
            <w:spacing w:before="100" w:beforeAutospacing="1" w:after="100" w:afterAutospacing="1" w:line="276" w:lineRule="auto"/>
            <w:ind w:leftChars="0" w:left="960" w:hanging="480"/>
            <w:outlineLvl w:val="2"/>
          </w:pPr>
        </w:pPrChange>
      </w:pPr>
      <w:ins w:id="409" w:author="olly.chu" w:date="2025-04-01T15:24:00Z" w16du:dateUtc="2025-04-01T07:24:00Z">
        <w:r w:rsidRPr="00B33E86">
          <w:rPr>
            <w:rFonts w:asciiTheme="minorEastAsia" w:hAnsiTheme="minorEastAsia" w:cstheme="minorHAnsi" w:hint="eastAsia"/>
            <w:kern w:val="0"/>
            <w:szCs w:val="24"/>
            <w:rPrChange w:id="410" w:author="olly.chu" w:date="2025-04-01T15:24:00Z" w16du:dateUtc="2025-04-01T07:24:00Z">
              <w:rPr>
                <w:rFonts w:hint="eastAsia"/>
              </w:rPr>
            </w:rPrChange>
          </w:rPr>
          <w:t>管理客戶及其相關資訊，包括：</w:t>
        </w:r>
      </w:ins>
    </w:p>
    <w:p w14:paraId="03B8569A" w14:textId="77777777" w:rsidR="00B33E86" w:rsidRPr="008D6A11" w:rsidRDefault="00B33E86" w:rsidP="00B33E86">
      <w:pPr>
        <w:widowControl/>
        <w:numPr>
          <w:ilvl w:val="0"/>
          <w:numId w:val="7"/>
        </w:numPr>
        <w:spacing w:before="100" w:beforeAutospacing="1" w:after="100" w:afterAutospacing="1" w:line="276" w:lineRule="auto"/>
        <w:rPr>
          <w:ins w:id="411" w:author="olly.chu" w:date="2025-04-01T15:24:00Z" w16du:dateUtc="2025-04-01T07:24:00Z"/>
          <w:rFonts w:asciiTheme="minorEastAsia" w:hAnsiTheme="minorEastAsia" w:cstheme="minorHAnsi"/>
          <w:kern w:val="0"/>
          <w:szCs w:val="24"/>
        </w:rPr>
      </w:pPr>
      <w:ins w:id="412" w:author="olly.chu" w:date="2025-04-01T15:24:00Z" w16du:dateUtc="2025-04-01T07:24:00Z">
        <w:r w:rsidRPr="008D6A11">
          <w:rPr>
            <w:rFonts w:asciiTheme="minorEastAsia" w:hAnsiTheme="minorEastAsia" w:cstheme="minorHAnsi"/>
            <w:kern w:val="0"/>
            <w:szCs w:val="24"/>
          </w:rPr>
          <w:t>客戶基本資料管理</w:t>
        </w:r>
      </w:ins>
    </w:p>
    <w:p w14:paraId="51DF165B" w14:textId="77777777" w:rsidR="00B33E86" w:rsidRPr="008D6A11" w:rsidRDefault="00B33E86" w:rsidP="00B33E86">
      <w:pPr>
        <w:widowControl/>
        <w:numPr>
          <w:ilvl w:val="0"/>
          <w:numId w:val="7"/>
        </w:numPr>
        <w:spacing w:before="100" w:beforeAutospacing="1" w:after="100" w:afterAutospacing="1" w:line="276" w:lineRule="auto"/>
        <w:rPr>
          <w:ins w:id="413" w:author="olly.chu" w:date="2025-04-01T15:24:00Z" w16du:dateUtc="2025-04-01T07:24:00Z"/>
          <w:rFonts w:asciiTheme="minorEastAsia" w:hAnsiTheme="minorEastAsia" w:cstheme="minorHAnsi"/>
          <w:kern w:val="0"/>
          <w:szCs w:val="24"/>
        </w:rPr>
      </w:pPr>
      <w:ins w:id="414" w:author="olly.chu" w:date="2025-04-01T15:24:00Z" w16du:dateUtc="2025-04-01T07:24:00Z">
        <w:r w:rsidRPr="008D6A11">
          <w:rPr>
            <w:rFonts w:asciiTheme="minorEastAsia" w:hAnsiTheme="minorEastAsia" w:cstheme="minorHAnsi"/>
            <w:kern w:val="0"/>
            <w:szCs w:val="24"/>
          </w:rPr>
          <w:t>客戶</w:t>
        </w:r>
        <w:r w:rsidRPr="008D6A11">
          <w:rPr>
            <w:rFonts w:asciiTheme="minorEastAsia" w:hAnsiTheme="minorEastAsia" w:cstheme="minorHAnsi" w:hint="eastAsia"/>
            <w:kern w:val="0"/>
            <w:szCs w:val="24"/>
          </w:rPr>
          <w:t>廠區</w:t>
        </w:r>
        <w:r w:rsidRPr="008D6A11">
          <w:rPr>
            <w:rFonts w:asciiTheme="minorEastAsia" w:hAnsiTheme="minorEastAsia" w:cstheme="minorHAnsi"/>
            <w:kern w:val="0"/>
            <w:szCs w:val="24"/>
          </w:rPr>
          <w:t>管理</w:t>
        </w:r>
      </w:ins>
    </w:p>
    <w:p w14:paraId="766974AD" w14:textId="77777777" w:rsidR="00B33E86" w:rsidRPr="008D6A11" w:rsidRDefault="00B33E86" w:rsidP="00B33E86">
      <w:pPr>
        <w:widowControl/>
        <w:numPr>
          <w:ilvl w:val="0"/>
          <w:numId w:val="7"/>
        </w:numPr>
        <w:spacing w:before="100" w:beforeAutospacing="1" w:after="100" w:afterAutospacing="1" w:line="276" w:lineRule="auto"/>
        <w:rPr>
          <w:ins w:id="415" w:author="olly.chu" w:date="2025-04-01T15:24:00Z" w16du:dateUtc="2025-04-01T07:24:00Z"/>
          <w:rFonts w:asciiTheme="minorEastAsia" w:hAnsiTheme="minorEastAsia" w:cstheme="minorHAnsi"/>
          <w:kern w:val="0"/>
          <w:szCs w:val="24"/>
        </w:rPr>
      </w:pPr>
      <w:ins w:id="416" w:author="olly.chu" w:date="2025-04-01T15:24:00Z" w16du:dateUtc="2025-04-01T07:24:00Z">
        <w:r w:rsidRPr="008D6A11">
          <w:rPr>
            <w:rFonts w:asciiTheme="minorEastAsia" w:hAnsiTheme="minorEastAsia" w:cstheme="minorHAnsi"/>
            <w:kern w:val="0"/>
            <w:szCs w:val="24"/>
          </w:rPr>
          <w:t>客戶聯絡人管理</w:t>
        </w:r>
      </w:ins>
    </w:p>
    <w:p w14:paraId="46AE05F6" w14:textId="77777777" w:rsidR="00B33E86" w:rsidRPr="008D6A11" w:rsidRDefault="00B33E86" w:rsidP="00B33E86">
      <w:pPr>
        <w:widowControl/>
        <w:numPr>
          <w:ilvl w:val="0"/>
          <w:numId w:val="7"/>
        </w:numPr>
        <w:spacing w:before="100" w:beforeAutospacing="1" w:after="100" w:afterAutospacing="1" w:line="276" w:lineRule="auto"/>
        <w:rPr>
          <w:ins w:id="417" w:author="olly.chu" w:date="2025-04-01T15:24:00Z" w16du:dateUtc="2025-04-01T07:24:00Z"/>
          <w:rFonts w:asciiTheme="minorEastAsia" w:hAnsiTheme="minorEastAsia" w:cstheme="minorHAnsi"/>
          <w:kern w:val="0"/>
          <w:szCs w:val="24"/>
        </w:rPr>
      </w:pPr>
      <w:ins w:id="418" w:author="olly.chu" w:date="2025-04-01T15:24:00Z" w16du:dateUtc="2025-04-01T07:24:00Z">
        <w:r w:rsidRPr="008D6A11">
          <w:rPr>
            <w:rFonts w:asciiTheme="minorEastAsia" w:hAnsiTheme="minorEastAsia" w:cstheme="minorHAnsi" w:hint="eastAsia"/>
            <w:kern w:val="0"/>
            <w:szCs w:val="24"/>
          </w:rPr>
          <w:t>設備資料查詢</w:t>
        </w:r>
      </w:ins>
    </w:p>
    <w:p w14:paraId="42E0F0BE" w14:textId="04DA4110" w:rsidR="00B33E86" w:rsidRPr="00B33E86" w:rsidRDefault="00B33E86">
      <w:pPr>
        <w:widowControl/>
        <w:numPr>
          <w:ilvl w:val="0"/>
          <w:numId w:val="7"/>
        </w:numPr>
        <w:spacing w:before="100" w:beforeAutospacing="1" w:after="100" w:afterAutospacing="1" w:line="276" w:lineRule="auto"/>
        <w:rPr>
          <w:ins w:id="419" w:author="olly.chu" w:date="2025-04-01T15:24:00Z" w16du:dateUtc="2025-04-01T07:24:00Z"/>
          <w:rFonts w:asciiTheme="minorEastAsia" w:hAnsiTheme="minorEastAsia" w:cstheme="minorHAnsi"/>
          <w:kern w:val="0"/>
          <w:szCs w:val="24"/>
          <w:rPrChange w:id="420" w:author="olly.chu" w:date="2025-04-01T15:24:00Z" w16du:dateUtc="2025-04-01T07:24:00Z">
            <w:rPr>
              <w:ins w:id="421" w:author="olly.chu" w:date="2025-04-01T15:24:00Z" w16du:dateUtc="2025-04-01T07:24:00Z"/>
            </w:rPr>
          </w:rPrChange>
        </w:rPr>
        <w:pPrChange w:id="422" w:author="olly.chu" w:date="2025-04-01T15:24:00Z" w16du:dateUtc="2025-04-01T07:24:00Z">
          <w:pPr>
            <w:pStyle w:val="a5"/>
            <w:widowControl/>
            <w:numPr>
              <w:numId w:val="50"/>
            </w:numPr>
            <w:spacing w:before="100" w:beforeAutospacing="1" w:after="100" w:afterAutospacing="1" w:line="276" w:lineRule="auto"/>
            <w:ind w:leftChars="0" w:left="960" w:hanging="480"/>
            <w:outlineLvl w:val="2"/>
          </w:pPr>
        </w:pPrChange>
      </w:pPr>
      <w:ins w:id="423" w:author="olly.chu" w:date="2025-04-01T15:24:00Z" w16du:dateUtc="2025-04-01T07:24:00Z">
        <w:r w:rsidRPr="008D6A11">
          <w:rPr>
            <w:rFonts w:asciiTheme="minorEastAsia" w:hAnsiTheme="minorEastAsia" w:cstheme="minorHAnsi"/>
            <w:kern w:val="0"/>
            <w:szCs w:val="24"/>
          </w:rPr>
          <w:t>工單</w:t>
        </w:r>
        <w:r w:rsidRPr="008D6A11">
          <w:rPr>
            <w:rFonts w:asciiTheme="minorEastAsia" w:hAnsiTheme="minorEastAsia" w:cstheme="minorHAnsi" w:hint="eastAsia"/>
            <w:kern w:val="0"/>
            <w:szCs w:val="24"/>
          </w:rPr>
          <w:t>紀錄查詢</w:t>
        </w:r>
      </w:ins>
    </w:p>
    <w:p w14:paraId="3FEE5B42" w14:textId="36E9F26B" w:rsidR="005C0734" w:rsidRPr="007133BB" w:rsidRDefault="005C0734">
      <w:pPr>
        <w:pStyle w:val="a5"/>
        <w:widowControl/>
        <w:numPr>
          <w:ilvl w:val="0"/>
          <w:numId w:val="50"/>
        </w:numPr>
        <w:spacing w:before="100" w:beforeAutospacing="1" w:after="100" w:afterAutospacing="1" w:line="276" w:lineRule="auto"/>
        <w:ind w:leftChars="0"/>
        <w:outlineLvl w:val="2"/>
        <w:rPr>
          <w:rFonts w:asciiTheme="minorEastAsia" w:hAnsiTheme="minorEastAsia" w:cstheme="minorHAnsi"/>
          <w:b/>
          <w:bCs/>
          <w:kern w:val="0"/>
          <w:sz w:val="28"/>
          <w:szCs w:val="28"/>
          <w:rPrChange w:id="424" w:author="olly.chu" w:date="2025-04-01T15:31:00Z" w16du:dateUtc="2025-04-01T07:31:00Z">
            <w:rPr>
              <w:rFonts w:ascii="新細明體" w:eastAsia="新細明體" w:hAnsi="新細明體" w:cs="新細明體"/>
              <w:b/>
              <w:bCs/>
              <w:kern w:val="0"/>
              <w:sz w:val="27"/>
              <w:szCs w:val="27"/>
            </w:rPr>
          </w:rPrChange>
        </w:rPr>
        <w:pPrChange w:id="425" w:author="olly.chu" w:date="2025-04-01T15:23:00Z" w16du:dateUtc="2025-04-01T07:23:00Z">
          <w:pPr>
            <w:widowControl/>
            <w:spacing w:before="100" w:beforeAutospacing="1" w:after="100" w:afterAutospacing="1"/>
            <w:outlineLvl w:val="2"/>
          </w:pPr>
        </w:pPrChange>
      </w:pPr>
      <w:del w:id="426" w:author="olly.chu" w:date="2025-04-01T10:28:00Z" w16du:dateUtc="2025-04-01T02:28:00Z">
        <w:r w:rsidRPr="007133BB" w:rsidDel="00B0309F">
          <w:rPr>
            <w:rFonts w:asciiTheme="minorEastAsia" w:hAnsiTheme="minorEastAsia" w:cstheme="minorHAnsi"/>
            <w:b/>
            <w:bCs/>
            <w:kern w:val="0"/>
            <w:sz w:val="28"/>
            <w:szCs w:val="28"/>
            <w:rPrChange w:id="427" w:author="olly.chu" w:date="2025-04-01T15:31:00Z" w16du:dateUtc="2025-04-01T07:31:00Z">
              <w:rPr>
                <w:rFonts w:ascii="新細明體" w:eastAsia="新細明體" w:hAnsi="新細明體" w:cs="新細明體"/>
                <w:b/>
                <w:bCs/>
                <w:kern w:val="0"/>
                <w:sz w:val="27"/>
                <w:szCs w:val="27"/>
              </w:rPr>
            </w:rPrChange>
          </w:rPr>
          <w:delText xml:space="preserve">4. </w:delText>
        </w:r>
      </w:del>
      <w:r w:rsidRPr="007133BB">
        <w:rPr>
          <w:rFonts w:asciiTheme="minorEastAsia" w:hAnsiTheme="minorEastAsia" w:cstheme="minorHAnsi"/>
          <w:b/>
          <w:bCs/>
          <w:kern w:val="0"/>
          <w:sz w:val="28"/>
          <w:szCs w:val="28"/>
          <w:rPrChange w:id="428" w:author="olly.chu" w:date="2025-04-01T15:31:00Z" w16du:dateUtc="2025-04-01T07:31:00Z">
            <w:rPr>
              <w:rFonts w:ascii="新細明體" w:eastAsia="新細明體" w:hAnsi="新細明體" w:cs="新細明體"/>
              <w:b/>
              <w:bCs/>
              <w:kern w:val="0"/>
              <w:sz w:val="27"/>
              <w:szCs w:val="27"/>
            </w:rPr>
          </w:rPrChange>
        </w:rPr>
        <w:t>事件/錯誤代碼管理模組</w:t>
      </w:r>
    </w:p>
    <w:p w14:paraId="362FD549" w14:textId="77777777" w:rsidR="005C0734" w:rsidRPr="00AE6735" w:rsidRDefault="005C0734" w:rsidP="00B0309F">
      <w:pPr>
        <w:widowControl/>
        <w:spacing w:before="100" w:beforeAutospacing="1" w:after="100" w:afterAutospacing="1" w:line="276" w:lineRule="auto"/>
        <w:rPr>
          <w:ins w:id="429" w:author="olly.chu" w:date="2025-04-01T14:47:00Z" w16du:dateUtc="2025-04-01T06:47:00Z"/>
          <w:rFonts w:asciiTheme="minorEastAsia" w:hAnsiTheme="minorEastAsia" w:cstheme="minorHAnsi"/>
          <w:kern w:val="0"/>
          <w:szCs w:val="24"/>
          <w:rPrChange w:id="430" w:author="olly.chu" w:date="2025-04-01T15:23:00Z" w16du:dateUtc="2025-04-01T07:23:00Z">
            <w:rPr>
              <w:ins w:id="431" w:author="olly.chu" w:date="2025-04-01T14:47:00Z" w16du:dateUtc="2025-04-01T06:47:00Z"/>
              <w:rFonts w:ascii="微軟正黑體" w:eastAsia="微軟正黑體" w:hAnsi="微軟正黑體" w:cstheme="minorHAnsi"/>
              <w:kern w:val="0"/>
              <w:szCs w:val="24"/>
            </w:rPr>
          </w:rPrChange>
        </w:rPr>
      </w:pPr>
      <w:r w:rsidRPr="00AE6735">
        <w:rPr>
          <w:rFonts w:asciiTheme="minorEastAsia" w:hAnsiTheme="minorEastAsia" w:cstheme="minorHAnsi"/>
          <w:kern w:val="0"/>
          <w:szCs w:val="24"/>
          <w:rPrChange w:id="432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管理設備的事件與錯誤代碼，以及對應的處理流程：</w:t>
      </w:r>
    </w:p>
    <w:p w14:paraId="6296E4D9" w14:textId="1D3AFCD8" w:rsidR="009657E0" w:rsidRPr="00AE6735" w:rsidRDefault="009657E0" w:rsidP="00B0309F">
      <w:pPr>
        <w:widowControl/>
        <w:spacing w:before="100" w:beforeAutospacing="1" w:after="100" w:afterAutospacing="1" w:line="276" w:lineRule="auto"/>
        <w:rPr>
          <w:ins w:id="433" w:author="olly.chu" w:date="2025-04-01T14:48:00Z" w16du:dateUtc="2025-04-01T06:48:00Z"/>
          <w:rFonts w:asciiTheme="minorEastAsia" w:hAnsiTheme="minorEastAsia" w:cstheme="minorHAnsi"/>
          <w:kern w:val="0"/>
          <w:szCs w:val="24"/>
          <w:rPrChange w:id="434" w:author="olly.chu" w:date="2025-04-01T15:23:00Z" w16du:dateUtc="2025-04-01T07:23:00Z">
            <w:rPr>
              <w:ins w:id="435" w:author="olly.chu" w:date="2025-04-01T14:48:00Z" w16du:dateUtc="2025-04-01T06:48:00Z"/>
              <w:rFonts w:ascii="微軟正黑體" w:eastAsia="微軟正黑體" w:hAnsi="微軟正黑體" w:cstheme="minorHAnsi"/>
              <w:kern w:val="0"/>
              <w:szCs w:val="24"/>
            </w:rPr>
          </w:rPrChange>
        </w:rPr>
      </w:pPr>
      <w:ins w:id="436" w:author="olly.chu" w:date="2025-04-01T14:47:00Z" w16du:dateUtc="2025-04-01T06:47:00Z">
        <w:r w:rsidRPr="00AE6735">
          <w:rPr>
            <w:rFonts w:asciiTheme="minorEastAsia" w:hAnsiTheme="minorEastAsia"/>
            <w:noProof/>
            <w:rPrChange w:id="437" w:author="olly.chu" w:date="2025-04-01T15:23:00Z" w16du:dateUtc="2025-04-01T07:23:00Z">
              <w:rPr>
                <w:noProof/>
              </w:rPr>
            </w:rPrChange>
          </w:rPr>
          <w:drawing>
            <wp:inline distT="0" distB="0" distL="0" distR="0" wp14:anchorId="7B02B2FF" wp14:editId="76191371">
              <wp:extent cx="5274310" cy="1529700"/>
              <wp:effectExtent l="0" t="0" r="2540" b="0"/>
              <wp:docPr id="2012837961" name="圖片 1" descr="一張含有 文字, 行, 螢幕擷取畫面, 收據 的圖片&#10;&#10;AI 產生的內容可能不正確。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44465353" name="圖片 1" descr="一張含有 文字, 行, 螢幕擷取畫面, 收據 的圖片&#10;&#10;AI 產生的內容可能不正確。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1529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9F8D3AC" w14:textId="1471BA3A" w:rsidR="009657E0" w:rsidRPr="00AE6735" w:rsidRDefault="009657E0">
      <w:pPr>
        <w:widowControl/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438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439" w:author="olly.chu" w:date="2025-04-01T10:24:00Z" w16du:dateUtc="2025-04-01T02:24:00Z">
          <w:pPr>
            <w:widowControl/>
            <w:spacing w:before="100" w:beforeAutospacing="1" w:after="100" w:afterAutospacing="1"/>
          </w:pPr>
        </w:pPrChange>
      </w:pPr>
      <w:ins w:id="440" w:author="olly.chu" w:date="2025-04-01T14:48:00Z" w16du:dateUtc="2025-04-01T06:48:00Z">
        <w:r w:rsidRPr="00AE6735">
          <w:rPr>
            <w:rFonts w:asciiTheme="minorEastAsia" w:hAnsiTheme="minorEastAsia"/>
            <w:noProof/>
            <w:rPrChange w:id="441" w:author="olly.chu" w:date="2025-04-01T15:23:00Z" w16du:dateUtc="2025-04-01T07:23:00Z">
              <w:rPr>
                <w:noProof/>
              </w:rPr>
            </w:rPrChange>
          </w:rPr>
          <w:lastRenderedPageBreak/>
          <w:drawing>
            <wp:inline distT="0" distB="0" distL="0" distR="0" wp14:anchorId="6E96509A" wp14:editId="78E51661">
              <wp:extent cx="5293396" cy="1240600"/>
              <wp:effectExtent l="0" t="0" r="2540" b="0"/>
              <wp:docPr id="1803461602" name="圖片 1" descr="一張含有 文字, 行, 字型, 繪圖 的圖片&#10;&#10;AI 產生的內容可能不正確。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34748740" name="圖片 1" descr="一張含有 文字, 行, 字型, 繪圖 的圖片&#10;&#10;AI 產生的內容可能不正確。"/>
                      <pic:cNvPicPr/>
                    </pic:nvPicPr>
                    <pic:blipFill rotWithShape="1">
                      <a:blip r:embed="rId11"/>
                      <a:srcRect r="301"/>
                      <a:stretch/>
                    </pic:blipFill>
                    <pic:spPr bwMode="auto">
                      <a:xfrm>
                        <a:off x="0" y="0"/>
                        <a:ext cx="5311741" cy="12449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r w:rsidRPr="00AE6735">
          <w:rPr>
            <w:rFonts w:asciiTheme="minorEastAsia" w:hAnsiTheme="minorEastAsia" w:cstheme="minorHAnsi"/>
            <w:kern w:val="0"/>
            <w:szCs w:val="24"/>
            <w:rPrChange w:id="442" w:author="olly.chu" w:date="2025-04-01T15:23:00Z" w16du:dateUtc="2025-04-01T07:23:00Z">
              <w:rPr>
                <w:rFonts w:ascii="微軟正黑體" w:eastAsia="微軟正黑體" w:hAnsi="微軟正黑體" w:cstheme="minorHAnsi"/>
                <w:kern w:val="0"/>
                <w:szCs w:val="24"/>
              </w:rPr>
            </w:rPrChange>
          </w:rPr>
          <w:br/>
        </w:r>
        <w:r w:rsidRPr="00AE6735">
          <w:rPr>
            <w:rFonts w:asciiTheme="minorEastAsia" w:hAnsiTheme="minorEastAsia"/>
            <w:noProof/>
            <w:rPrChange w:id="443" w:author="olly.chu" w:date="2025-04-01T15:23:00Z" w16du:dateUtc="2025-04-01T07:23:00Z">
              <w:rPr>
                <w:noProof/>
              </w:rPr>
            </w:rPrChange>
          </w:rPr>
          <w:drawing>
            <wp:inline distT="0" distB="0" distL="0" distR="0" wp14:anchorId="6A01EC5B" wp14:editId="66BFFE66">
              <wp:extent cx="5305028" cy="404940"/>
              <wp:effectExtent l="0" t="0" r="0" b="0"/>
              <wp:docPr id="603499213" name="圖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4082840" name="圖片 1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9414" cy="41901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41610FB" w14:textId="33F64A79" w:rsidR="005C0734" w:rsidRDefault="00550596">
      <w:pPr>
        <w:widowControl/>
        <w:numPr>
          <w:ilvl w:val="0"/>
          <w:numId w:val="8"/>
        </w:numPr>
        <w:spacing w:before="100" w:beforeAutospacing="1" w:after="100" w:afterAutospacing="1" w:line="276" w:lineRule="auto"/>
        <w:rPr>
          <w:ins w:id="444" w:author="olly.chu" w:date="2025-04-01T15:35:00Z" w16du:dateUtc="2025-04-01T07:35:00Z"/>
          <w:rFonts w:asciiTheme="minorEastAsia" w:hAnsiTheme="minorEastAsia" w:cstheme="minorHAnsi"/>
          <w:kern w:val="0"/>
          <w:szCs w:val="24"/>
        </w:rPr>
      </w:pPr>
      <w:proofErr w:type="spellStart"/>
      <w:ins w:id="445" w:author="olly.chu" w:date="2025-04-01T15:34:00Z" w16du:dateUtc="2025-04-01T07:34:00Z">
        <w:r>
          <w:rPr>
            <w:rFonts w:asciiTheme="minorEastAsia" w:hAnsiTheme="minorEastAsia" w:cstheme="minorHAnsi" w:hint="eastAsia"/>
            <w:kern w:val="0"/>
            <w:szCs w:val="24"/>
          </w:rPr>
          <w:t>Error</w:t>
        </w:r>
      </w:ins>
      <w:ins w:id="446" w:author="olly.chu" w:date="2025-04-01T15:35:00Z" w16du:dateUtc="2025-04-01T07:35:00Z">
        <w:r w:rsidR="00F8451B">
          <w:rPr>
            <w:rFonts w:asciiTheme="minorEastAsia" w:hAnsiTheme="minorEastAsia" w:cstheme="minorHAnsi" w:hint="eastAsia"/>
            <w:kern w:val="0"/>
            <w:szCs w:val="24"/>
          </w:rPr>
          <w:t>Code</w:t>
        </w:r>
      </w:ins>
      <w:proofErr w:type="spellEnd"/>
      <w:r w:rsidR="005C0734" w:rsidRPr="00AE6735">
        <w:rPr>
          <w:rFonts w:asciiTheme="minorEastAsia" w:hAnsiTheme="minorEastAsia" w:cstheme="minorHAnsi"/>
          <w:kern w:val="0"/>
          <w:szCs w:val="24"/>
          <w:rPrChange w:id="447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事件/錯誤代碼定義與分類</w:t>
      </w:r>
    </w:p>
    <w:p w14:paraId="4140E666" w14:textId="4F684726" w:rsidR="00F8451B" w:rsidRPr="00AE6735" w:rsidRDefault="00F8451B">
      <w:pPr>
        <w:widowControl/>
        <w:spacing w:before="100" w:beforeAutospacing="1" w:after="100" w:afterAutospacing="1" w:line="276" w:lineRule="auto"/>
        <w:ind w:left="720"/>
        <w:rPr>
          <w:rFonts w:asciiTheme="minorEastAsia" w:hAnsiTheme="minorEastAsia" w:cstheme="minorHAnsi"/>
          <w:kern w:val="0"/>
          <w:szCs w:val="24"/>
          <w:rPrChange w:id="448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449" w:author="olly.chu" w:date="2025-04-01T15:35:00Z" w16du:dateUtc="2025-04-01T07:35:00Z">
          <w:pPr>
            <w:widowControl/>
            <w:numPr>
              <w:numId w:val="8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ins w:id="450" w:author="olly.chu" w:date="2025-04-01T15:35:00Z" w16du:dateUtc="2025-04-01T07:35:00Z">
        <w:r>
          <w:rPr>
            <w:rFonts w:asciiTheme="minorEastAsia" w:hAnsiTheme="minorEastAsia" w:cstheme="minorHAnsi" w:hint="eastAsia"/>
            <w:kern w:val="0"/>
            <w:szCs w:val="24"/>
          </w:rPr>
          <w:t>若發生問題非</w:t>
        </w:r>
        <w:proofErr w:type="spellStart"/>
        <w:r>
          <w:rPr>
            <w:rFonts w:asciiTheme="minorEastAsia" w:hAnsiTheme="minorEastAsia" w:cstheme="minorHAnsi" w:hint="eastAsia"/>
            <w:kern w:val="0"/>
            <w:szCs w:val="24"/>
          </w:rPr>
          <w:t>ErrorCode</w:t>
        </w:r>
        <w:proofErr w:type="spellEnd"/>
        <w:r>
          <w:rPr>
            <w:rFonts w:asciiTheme="minorEastAsia" w:hAnsiTheme="minorEastAsia" w:cstheme="minorHAnsi" w:hint="eastAsia"/>
            <w:kern w:val="0"/>
            <w:szCs w:val="24"/>
          </w:rPr>
          <w:t>事件，則可允許使用者自行新增紀錄。</w:t>
        </w:r>
      </w:ins>
    </w:p>
    <w:p w14:paraId="3D96679E" w14:textId="5611A9D0" w:rsidR="005C0734" w:rsidRPr="00AE6735" w:rsidRDefault="005C0734">
      <w:pPr>
        <w:widowControl/>
        <w:numPr>
          <w:ilvl w:val="0"/>
          <w:numId w:val="8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451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452" w:author="olly.chu" w:date="2025-04-01T10:24:00Z" w16du:dateUtc="2025-04-01T02:24:00Z">
          <w:pPr>
            <w:widowControl/>
            <w:numPr>
              <w:numId w:val="8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453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SOP 流程步驟</w:t>
      </w:r>
      <w:r w:rsidR="00C55EF9" w:rsidRPr="00AE6735">
        <w:rPr>
          <w:rFonts w:asciiTheme="minorEastAsia" w:hAnsiTheme="minorEastAsia" w:cstheme="minorHAnsi"/>
          <w:kern w:val="0"/>
          <w:szCs w:val="24"/>
          <w:rPrChange w:id="454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&amp;</w:t>
      </w:r>
      <w:proofErr w:type="spellStart"/>
      <w:r w:rsidR="00C55EF9" w:rsidRPr="00AE6735">
        <w:rPr>
          <w:rFonts w:asciiTheme="minorEastAsia" w:hAnsiTheme="minorEastAsia" w:cstheme="minorHAnsi"/>
          <w:kern w:val="0"/>
          <w:szCs w:val="24"/>
          <w:rPrChange w:id="455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CheckLis</w:t>
      </w:r>
      <w:proofErr w:type="spellEnd"/>
      <w:r w:rsidRPr="00AE6735">
        <w:rPr>
          <w:rFonts w:asciiTheme="minorEastAsia" w:hAnsiTheme="minorEastAsia" w:cstheme="minorHAnsi"/>
          <w:kern w:val="0"/>
          <w:szCs w:val="24"/>
          <w:rPrChange w:id="456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管理</w:t>
      </w:r>
    </w:p>
    <w:p w14:paraId="4E11EA98" w14:textId="1A4C2D95" w:rsidR="005C0734" w:rsidRDefault="005C0734">
      <w:pPr>
        <w:widowControl/>
        <w:numPr>
          <w:ilvl w:val="0"/>
          <w:numId w:val="8"/>
        </w:numPr>
        <w:spacing w:before="100" w:beforeAutospacing="1" w:after="100" w:afterAutospacing="1" w:line="276" w:lineRule="auto"/>
        <w:rPr>
          <w:ins w:id="457" w:author="olly.chu" w:date="2025-04-01T15:33:00Z" w16du:dateUtc="2025-04-01T07:33:00Z"/>
          <w:rFonts w:asciiTheme="minorEastAsia" w:hAnsiTheme="minorEastAsia" w:cstheme="minorHAnsi"/>
          <w:kern w:val="0"/>
          <w:szCs w:val="24"/>
        </w:rPr>
      </w:pPr>
      <w:r w:rsidRPr="00AE6735">
        <w:rPr>
          <w:rFonts w:asciiTheme="minorEastAsia" w:hAnsiTheme="minorEastAsia" w:cstheme="minorHAnsi"/>
          <w:kern w:val="0"/>
          <w:szCs w:val="24"/>
          <w:rPrChange w:id="458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事件與設備的關聯</w:t>
      </w:r>
    </w:p>
    <w:p w14:paraId="0565C4B0" w14:textId="7A582198" w:rsidR="00F0229C" w:rsidRPr="00AE6735" w:rsidRDefault="00F8451B">
      <w:pPr>
        <w:widowControl/>
        <w:numPr>
          <w:ilvl w:val="0"/>
          <w:numId w:val="8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459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460" w:author="olly.chu" w:date="2025-04-01T10:24:00Z" w16du:dateUtc="2025-04-01T02:24:00Z">
          <w:pPr>
            <w:widowControl/>
            <w:numPr>
              <w:numId w:val="8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ins w:id="461" w:author="olly.chu" w:date="2025-04-01T15:36:00Z" w16du:dateUtc="2025-04-01T07:36:00Z">
        <w:r>
          <w:rPr>
            <w:rFonts w:asciiTheme="minorEastAsia" w:hAnsiTheme="minorEastAsia" w:cstheme="minorHAnsi" w:hint="eastAsia"/>
            <w:kern w:val="0"/>
            <w:szCs w:val="24"/>
          </w:rPr>
          <w:t>詳細功能項目</w:t>
        </w:r>
      </w:ins>
      <w:ins w:id="462" w:author="olly.chu" w:date="2025-04-01T15:37:00Z" w16du:dateUtc="2025-04-01T07:37:00Z">
        <w:r w:rsidR="00003234">
          <w:rPr>
            <w:rFonts w:asciiTheme="minorEastAsia" w:hAnsiTheme="minorEastAsia" w:cstheme="minorHAnsi" w:hint="eastAsia"/>
            <w:kern w:val="0"/>
            <w:szCs w:val="24"/>
          </w:rPr>
          <w:t>依</w:t>
        </w:r>
      </w:ins>
      <w:ins w:id="463" w:author="olly.chu" w:date="2025-04-01T15:36:00Z" w16du:dateUtc="2025-04-01T07:36:00Z">
        <w:r>
          <w:rPr>
            <w:rFonts w:asciiTheme="minorEastAsia" w:hAnsiTheme="minorEastAsia" w:cstheme="minorHAnsi" w:hint="eastAsia"/>
            <w:kern w:val="0"/>
            <w:szCs w:val="24"/>
          </w:rPr>
          <w:t>圖表</w:t>
        </w:r>
      </w:ins>
      <w:ins w:id="464" w:author="olly.chu" w:date="2025-04-01T15:37:00Z" w16du:dateUtc="2025-04-01T07:37:00Z">
        <w:r w:rsidR="00003234">
          <w:rPr>
            <w:rFonts w:asciiTheme="minorEastAsia" w:hAnsiTheme="minorEastAsia" w:cstheme="minorHAnsi" w:hint="eastAsia"/>
            <w:kern w:val="0"/>
            <w:szCs w:val="24"/>
          </w:rPr>
          <w:t>為主</w:t>
        </w:r>
      </w:ins>
    </w:p>
    <w:p w14:paraId="0887B4C1" w14:textId="404D0B99" w:rsidR="00017406" w:rsidRPr="007133BB" w:rsidRDefault="005C0734">
      <w:pPr>
        <w:pStyle w:val="a5"/>
        <w:widowControl/>
        <w:numPr>
          <w:ilvl w:val="0"/>
          <w:numId w:val="50"/>
        </w:numPr>
        <w:spacing w:before="100" w:beforeAutospacing="1" w:after="100" w:afterAutospacing="1" w:line="276" w:lineRule="auto"/>
        <w:ind w:leftChars="0"/>
        <w:outlineLvl w:val="2"/>
        <w:rPr>
          <w:rFonts w:asciiTheme="minorEastAsia" w:hAnsiTheme="minorEastAsia" w:cstheme="minorHAnsi"/>
          <w:b/>
          <w:bCs/>
          <w:kern w:val="0"/>
          <w:sz w:val="28"/>
          <w:szCs w:val="28"/>
          <w:rPrChange w:id="465" w:author="olly.chu" w:date="2025-04-01T15:31:00Z" w16du:dateUtc="2025-04-01T07:31:00Z">
            <w:rPr>
              <w:rFonts w:ascii="新細明體" w:eastAsia="新細明體" w:hAnsi="新細明體" w:cs="新細明體"/>
              <w:b/>
              <w:bCs/>
              <w:kern w:val="0"/>
              <w:sz w:val="27"/>
              <w:szCs w:val="27"/>
            </w:rPr>
          </w:rPrChange>
        </w:rPr>
        <w:pPrChange w:id="466" w:author="olly.chu" w:date="2025-04-01T15:24:00Z" w16du:dateUtc="2025-04-01T07:24:00Z">
          <w:pPr>
            <w:widowControl/>
            <w:spacing w:before="100" w:beforeAutospacing="1" w:after="100" w:afterAutospacing="1"/>
            <w:outlineLvl w:val="2"/>
          </w:pPr>
        </w:pPrChange>
      </w:pPr>
      <w:del w:id="467" w:author="olly.chu" w:date="2025-04-01T11:02:00Z" w16du:dateUtc="2025-04-01T03:02:00Z">
        <w:r w:rsidRPr="007133BB" w:rsidDel="00017406">
          <w:rPr>
            <w:rFonts w:asciiTheme="minorEastAsia" w:hAnsiTheme="minorEastAsia" w:cstheme="minorHAnsi"/>
            <w:b/>
            <w:bCs/>
            <w:kern w:val="0"/>
            <w:szCs w:val="24"/>
            <w:rPrChange w:id="468" w:author="olly.chu" w:date="2025-04-01T15:31:00Z" w16du:dateUtc="2025-04-01T07:31:00Z">
              <w:rPr>
                <w:rFonts w:ascii="新細明體" w:eastAsia="新細明體" w:hAnsi="新細明體" w:cs="新細明體"/>
                <w:b/>
                <w:bCs/>
                <w:kern w:val="0"/>
                <w:sz w:val="27"/>
                <w:szCs w:val="27"/>
              </w:rPr>
            </w:rPrChange>
          </w:rPr>
          <w:delText xml:space="preserve">5. </w:delText>
        </w:r>
      </w:del>
      <w:r w:rsidRPr="007133BB">
        <w:rPr>
          <w:rFonts w:asciiTheme="minorEastAsia" w:hAnsiTheme="minorEastAsia" w:cstheme="minorHAnsi"/>
          <w:b/>
          <w:bCs/>
          <w:kern w:val="0"/>
          <w:sz w:val="28"/>
          <w:szCs w:val="28"/>
          <w:rPrChange w:id="469" w:author="olly.chu" w:date="2025-04-01T15:31:00Z" w16du:dateUtc="2025-04-01T07:31:00Z">
            <w:rPr>
              <w:rFonts w:ascii="新細明體" w:eastAsia="新細明體" w:hAnsi="新細明體" w:cs="新細明體"/>
              <w:b/>
              <w:bCs/>
              <w:kern w:val="0"/>
              <w:sz w:val="27"/>
              <w:szCs w:val="27"/>
            </w:rPr>
          </w:rPrChange>
        </w:rPr>
        <w:t>保養/校正作業管理模組</w:t>
      </w:r>
    </w:p>
    <w:p w14:paraId="15A5AA1D" w14:textId="77777777" w:rsidR="005C0734" w:rsidRPr="00AE6735" w:rsidRDefault="005C0734" w:rsidP="00B0309F">
      <w:pPr>
        <w:widowControl/>
        <w:spacing w:before="100" w:beforeAutospacing="1" w:after="100" w:afterAutospacing="1" w:line="276" w:lineRule="auto"/>
        <w:rPr>
          <w:ins w:id="470" w:author="olly.chu" w:date="2025-04-01T14:47:00Z" w16du:dateUtc="2025-04-01T06:47:00Z"/>
          <w:rFonts w:asciiTheme="minorEastAsia" w:hAnsiTheme="minorEastAsia" w:cstheme="minorHAnsi"/>
          <w:kern w:val="0"/>
          <w:szCs w:val="24"/>
          <w:rPrChange w:id="471" w:author="olly.chu" w:date="2025-04-01T15:23:00Z" w16du:dateUtc="2025-04-01T07:23:00Z">
            <w:rPr>
              <w:ins w:id="472" w:author="olly.chu" w:date="2025-04-01T14:47:00Z" w16du:dateUtc="2025-04-01T06:47:00Z"/>
              <w:rFonts w:ascii="微軟正黑體" w:eastAsia="微軟正黑體" w:hAnsi="微軟正黑體" w:cstheme="minorHAnsi"/>
              <w:kern w:val="0"/>
              <w:szCs w:val="24"/>
            </w:rPr>
          </w:rPrChange>
        </w:rPr>
      </w:pPr>
      <w:r w:rsidRPr="00AE6735">
        <w:rPr>
          <w:rFonts w:asciiTheme="minorEastAsia" w:hAnsiTheme="minorEastAsia" w:cstheme="minorHAnsi"/>
          <w:kern w:val="0"/>
          <w:szCs w:val="24"/>
          <w:rPrChange w:id="473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管理設備的保養與校正作業：</w:t>
      </w:r>
    </w:p>
    <w:p w14:paraId="00DE7857" w14:textId="65512BD2" w:rsidR="00CB06CD" w:rsidRPr="00AE6735" w:rsidRDefault="00CB06CD">
      <w:pPr>
        <w:widowControl/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474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475" w:author="olly.chu" w:date="2025-04-01T10:24:00Z" w16du:dateUtc="2025-04-01T02:24:00Z">
          <w:pPr>
            <w:widowControl/>
            <w:spacing w:before="100" w:beforeAutospacing="1" w:after="100" w:afterAutospacing="1"/>
          </w:pPr>
        </w:pPrChange>
      </w:pPr>
      <w:ins w:id="476" w:author="olly.chu" w:date="2025-04-01T14:47:00Z" w16du:dateUtc="2025-04-01T06:47:00Z">
        <w:r w:rsidRPr="00AE6735">
          <w:rPr>
            <w:rFonts w:asciiTheme="minorEastAsia" w:hAnsiTheme="minorEastAsia"/>
            <w:noProof/>
            <w:rPrChange w:id="477" w:author="olly.chu" w:date="2025-04-01T15:23:00Z" w16du:dateUtc="2025-04-01T07:23:00Z">
              <w:rPr>
                <w:noProof/>
              </w:rPr>
            </w:rPrChange>
          </w:rPr>
          <w:drawing>
            <wp:inline distT="0" distB="0" distL="0" distR="0" wp14:anchorId="520E0013" wp14:editId="39CED9FE">
              <wp:extent cx="5274310" cy="1403642"/>
              <wp:effectExtent l="0" t="0" r="2540" b="6350"/>
              <wp:docPr id="523947566" name="圖片 1" descr="一張含有 文字, 螢幕擷取畫面, 行, 字型 的圖片&#10;&#10;AI 產生的內容可能不正確。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4365883" name="圖片 1" descr="一張含有 文字, 螢幕擷取畫面, 行, 字型 的圖片&#10;&#10;AI 產生的內容可能不正確。"/>
                      <pic:cNvPicPr/>
                    </pic:nvPicPr>
                    <pic:blipFill rotWithShape="1">
                      <a:blip r:embed="rId13"/>
                      <a:srcRect r="174"/>
                      <a:stretch/>
                    </pic:blipFill>
                    <pic:spPr bwMode="auto">
                      <a:xfrm>
                        <a:off x="0" y="0"/>
                        <a:ext cx="5274310" cy="1403642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r w:rsidRPr="00AE6735">
          <w:rPr>
            <w:rFonts w:asciiTheme="minorEastAsia" w:hAnsiTheme="minorEastAsia" w:cstheme="minorHAnsi"/>
            <w:kern w:val="0"/>
            <w:szCs w:val="24"/>
            <w:rPrChange w:id="478" w:author="olly.chu" w:date="2025-04-01T15:23:00Z" w16du:dateUtc="2025-04-01T07:23:00Z">
              <w:rPr>
                <w:rFonts w:ascii="微軟正黑體" w:eastAsia="微軟正黑體" w:hAnsi="微軟正黑體" w:cstheme="minorHAnsi"/>
                <w:kern w:val="0"/>
                <w:szCs w:val="24"/>
              </w:rPr>
            </w:rPrChange>
          </w:rPr>
          <w:br/>
        </w:r>
        <w:r w:rsidRPr="00AE6735">
          <w:rPr>
            <w:rFonts w:asciiTheme="minorEastAsia" w:hAnsiTheme="minorEastAsia"/>
            <w:noProof/>
            <w:rPrChange w:id="479" w:author="olly.chu" w:date="2025-04-01T15:23:00Z" w16du:dateUtc="2025-04-01T07:23:00Z">
              <w:rPr>
                <w:noProof/>
              </w:rPr>
            </w:rPrChange>
          </w:rPr>
          <w:drawing>
            <wp:inline distT="0" distB="0" distL="0" distR="0" wp14:anchorId="760B00B6" wp14:editId="2C65F3BE">
              <wp:extent cx="5274310" cy="1567802"/>
              <wp:effectExtent l="0" t="0" r="2540" b="0"/>
              <wp:docPr id="1809034434" name="圖片 1" descr="一張含有 文字, 行, 數字, 螢幕擷取畫面 的圖片&#10;&#10;AI 產生的內容可能不正確。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44091292" name="圖片 1" descr="一張含有 文字, 行, 數字, 螢幕擷取畫面 的圖片&#10;&#10;AI 產生的內容可能不正確。"/>
                      <pic:cNvPicPr/>
                    </pic:nvPicPr>
                    <pic:blipFill rotWithShape="1">
                      <a:blip r:embed="rId14"/>
                      <a:srcRect l="-1" r="324"/>
                      <a:stretch/>
                    </pic:blipFill>
                    <pic:spPr bwMode="auto">
                      <a:xfrm>
                        <a:off x="0" y="0"/>
                        <a:ext cx="5295812" cy="1574194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0F7BCDDD" w14:textId="77777777" w:rsidR="005C0734" w:rsidRPr="00AE6735" w:rsidRDefault="005C0734">
      <w:pPr>
        <w:widowControl/>
        <w:numPr>
          <w:ilvl w:val="0"/>
          <w:numId w:val="9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480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481" w:author="olly.chu" w:date="2025-04-01T10:24:00Z" w16du:dateUtc="2025-04-01T02:24:00Z">
          <w:pPr>
            <w:widowControl/>
            <w:numPr>
              <w:numId w:val="9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482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保養/校正模板管理</w:t>
      </w:r>
    </w:p>
    <w:p w14:paraId="30DC20FD" w14:textId="59173E5D" w:rsidR="0038261E" w:rsidRPr="00AE6735" w:rsidRDefault="0038261E">
      <w:pPr>
        <w:widowControl/>
        <w:numPr>
          <w:ilvl w:val="0"/>
          <w:numId w:val="9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483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484" w:author="olly.chu" w:date="2025-04-01T10:24:00Z" w16du:dateUtc="2025-04-01T02:24:00Z">
          <w:pPr>
            <w:widowControl/>
            <w:numPr>
              <w:numId w:val="9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 w:hint="eastAsia"/>
          <w:kern w:val="0"/>
          <w:szCs w:val="24"/>
          <w:rPrChange w:id="485" w:author="olly.chu" w:date="2025-04-01T15:23:00Z" w16du:dateUtc="2025-04-01T07:23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維護關聯的設備資料</w:t>
      </w:r>
    </w:p>
    <w:p w14:paraId="1B955B06" w14:textId="74662AAA" w:rsidR="005C0734" w:rsidRPr="00AE6735" w:rsidRDefault="005C0734">
      <w:pPr>
        <w:widowControl/>
        <w:numPr>
          <w:ilvl w:val="0"/>
          <w:numId w:val="9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486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487" w:author="olly.chu" w:date="2025-04-01T10:24:00Z" w16du:dateUtc="2025-04-01T02:24:00Z">
          <w:pPr>
            <w:widowControl/>
            <w:numPr>
              <w:numId w:val="9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488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lastRenderedPageBreak/>
        <w:t>保養/校正步驟</w:t>
      </w:r>
      <w:r w:rsidR="00C55EF9" w:rsidRPr="00AE6735">
        <w:rPr>
          <w:rFonts w:asciiTheme="minorEastAsia" w:hAnsiTheme="minorEastAsia" w:cstheme="minorHAnsi"/>
          <w:kern w:val="0"/>
          <w:szCs w:val="24"/>
          <w:rPrChange w:id="489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/</w:t>
      </w:r>
      <w:proofErr w:type="spellStart"/>
      <w:r w:rsidR="00C55EF9" w:rsidRPr="00AE6735">
        <w:rPr>
          <w:rFonts w:asciiTheme="minorEastAsia" w:hAnsiTheme="minorEastAsia" w:cstheme="minorHAnsi"/>
          <w:kern w:val="0"/>
          <w:szCs w:val="24"/>
          <w:rPrChange w:id="490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CheckList</w:t>
      </w:r>
      <w:proofErr w:type="spellEnd"/>
      <w:r w:rsidRPr="00AE6735">
        <w:rPr>
          <w:rFonts w:asciiTheme="minorEastAsia" w:hAnsiTheme="minorEastAsia" w:cstheme="minorHAnsi"/>
          <w:kern w:val="0"/>
          <w:szCs w:val="24"/>
          <w:rPrChange w:id="491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定義</w:t>
      </w:r>
    </w:p>
    <w:p w14:paraId="4BD1B073" w14:textId="3CD0FADF" w:rsidR="005C0734" w:rsidRPr="00AE6735" w:rsidRDefault="005C0734">
      <w:pPr>
        <w:widowControl/>
        <w:numPr>
          <w:ilvl w:val="0"/>
          <w:numId w:val="9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492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493" w:author="olly.chu" w:date="2025-04-01T10:24:00Z" w16du:dateUtc="2025-04-01T02:24:00Z">
          <w:pPr>
            <w:widowControl/>
            <w:numPr>
              <w:numId w:val="9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494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保養/校正</w:t>
      </w:r>
      <w:r w:rsidR="0038261E" w:rsidRPr="00AE6735">
        <w:rPr>
          <w:rFonts w:asciiTheme="minorEastAsia" w:hAnsiTheme="minorEastAsia" w:cstheme="minorHAnsi" w:hint="eastAsia"/>
          <w:kern w:val="0"/>
          <w:szCs w:val="24"/>
          <w:rPrChange w:id="495" w:author="olly.chu" w:date="2025-04-01T15:23:00Z" w16du:dateUtc="2025-04-01T07:23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所需零件耗材管理</w:t>
      </w:r>
    </w:p>
    <w:p w14:paraId="22158162" w14:textId="01E60FA9" w:rsidR="00C55EF9" w:rsidDel="00003234" w:rsidRDefault="000263E3" w:rsidP="00B0309F">
      <w:pPr>
        <w:widowControl/>
        <w:numPr>
          <w:ilvl w:val="0"/>
          <w:numId w:val="9"/>
        </w:numPr>
        <w:spacing w:before="100" w:beforeAutospacing="1" w:after="100" w:afterAutospacing="1" w:line="276" w:lineRule="auto"/>
        <w:rPr>
          <w:del w:id="496" w:author="olly.chu" w:date="2025-04-01T10:29:00Z" w16du:dateUtc="2025-04-01T02:29:00Z"/>
          <w:rFonts w:asciiTheme="minorEastAsia" w:hAnsiTheme="minorEastAsia" w:cstheme="minorHAnsi"/>
          <w:kern w:val="0"/>
          <w:szCs w:val="24"/>
        </w:rPr>
      </w:pPr>
      <w:r w:rsidRPr="00AE6735">
        <w:rPr>
          <w:rFonts w:asciiTheme="minorEastAsia" w:hAnsiTheme="minorEastAsia" w:cstheme="minorHAnsi" w:hint="eastAsia"/>
          <w:kern w:val="0"/>
          <w:szCs w:val="24"/>
          <w:rPrChange w:id="497" w:author="olly.chu" w:date="2025-04-01T15:23:00Z" w16du:dateUtc="2025-04-01T07:23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維護執行的</w:t>
      </w:r>
      <w:r w:rsidR="00C55EF9" w:rsidRPr="00AE6735">
        <w:rPr>
          <w:rFonts w:asciiTheme="minorEastAsia" w:hAnsiTheme="minorEastAsia" w:cstheme="minorHAnsi"/>
          <w:kern w:val="0"/>
          <w:szCs w:val="24"/>
          <w:rPrChange w:id="498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排程</w:t>
      </w:r>
      <w:r w:rsidRPr="00AE6735">
        <w:rPr>
          <w:rFonts w:asciiTheme="minorEastAsia" w:hAnsiTheme="minorEastAsia" w:cstheme="minorHAnsi" w:hint="eastAsia"/>
          <w:kern w:val="0"/>
          <w:szCs w:val="24"/>
          <w:rPrChange w:id="499" w:author="olly.chu" w:date="2025-04-01T15:23:00Z" w16du:dateUtc="2025-04-01T07:23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以及</w:t>
      </w:r>
      <w:r w:rsidR="00C55EF9" w:rsidRPr="00AE6735">
        <w:rPr>
          <w:rFonts w:asciiTheme="minorEastAsia" w:hAnsiTheme="minorEastAsia" w:cstheme="minorHAnsi" w:hint="eastAsia"/>
          <w:kern w:val="0"/>
          <w:szCs w:val="24"/>
          <w:rPrChange w:id="500" w:author="olly.chu" w:date="2025-04-01T15:23:00Z" w16du:dateUtc="2025-04-01T07:23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通知提醒</w:t>
      </w:r>
    </w:p>
    <w:p w14:paraId="526E4198" w14:textId="77777777" w:rsidR="00003234" w:rsidRDefault="00003234">
      <w:pPr>
        <w:widowControl/>
        <w:numPr>
          <w:ilvl w:val="0"/>
          <w:numId w:val="9"/>
        </w:numPr>
        <w:spacing w:before="100" w:beforeAutospacing="1" w:after="100" w:afterAutospacing="1" w:line="276" w:lineRule="auto"/>
        <w:rPr>
          <w:ins w:id="501" w:author="olly.chu" w:date="2025-04-01T15:37:00Z" w16du:dateUtc="2025-04-01T07:37:00Z"/>
          <w:rFonts w:asciiTheme="minorEastAsia" w:hAnsiTheme="minorEastAsia" w:cstheme="minorHAnsi"/>
          <w:kern w:val="0"/>
          <w:szCs w:val="24"/>
        </w:rPr>
      </w:pPr>
    </w:p>
    <w:p w14:paraId="0DD1F466" w14:textId="12738947" w:rsidR="00003234" w:rsidRPr="00AE6735" w:rsidRDefault="00003234">
      <w:pPr>
        <w:widowControl/>
        <w:spacing w:before="100" w:beforeAutospacing="1" w:after="100" w:afterAutospacing="1" w:line="276" w:lineRule="auto"/>
        <w:ind w:left="720"/>
        <w:rPr>
          <w:ins w:id="502" w:author="olly.chu" w:date="2025-04-01T15:36:00Z" w16du:dateUtc="2025-04-01T07:36:00Z"/>
          <w:rFonts w:asciiTheme="minorEastAsia" w:hAnsiTheme="minorEastAsia" w:cstheme="minorHAnsi"/>
          <w:kern w:val="0"/>
          <w:szCs w:val="24"/>
          <w:rPrChange w:id="503" w:author="olly.chu" w:date="2025-04-01T15:23:00Z" w16du:dateUtc="2025-04-01T07:23:00Z">
            <w:rPr>
              <w:ins w:id="504" w:author="olly.chu" w:date="2025-04-01T15:36:00Z" w16du:dateUtc="2025-04-01T07:36:00Z"/>
              <w:rFonts w:ascii="微軟正黑體" w:eastAsia="微軟正黑體" w:hAnsi="微軟正黑體" w:cstheme="minorHAnsi"/>
              <w:kern w:val="0"/>
              <w:szCs w:val="24"/>
            </w:rPr>
          </w:rPrChange>
        </w:rPr>
        <w:pPrChange w:id="505" w:author="olly.chu" w:date="2025-04-01T15:37:00Z" w16du:dateUtc="2025-04-01T07:37:00Z">
          <w:pPr>
            <w:widowControl/>
            <w:numPr>
              <w:numId w:val="9"/>
            </w:numPr>
            <w:tabs>
              <w:tab w:val="num" w:pos="720"/>
            </w:tabs>
            <w:spacing w:before="100" w:beforeAutospacing="1" w:after="100" w:afterAutospacing="1" w:line="276" w:lineRule="auto"/>
            <w:ind w:left="720" w:hanging="360"/>
          </w:pPr>
        </w:pPrChange>
      </w:pPr>
      <w:ins w:id="506" w:author="olly.chu" w:date="2025-04-01T15:37:00Z" w16du:dateUtc="2025-04-01T07:37:00Z">
        <w:r w:rsidRPr="008D6A11">
          <w:rPr>
            <w:rFonts w:asciiTheme="minorEastAsia" w:hAnsiTheme="minorEastAsia" w:cstheme="minorHAnsi" w:hint="eastAsia"/>
            <w:kern w:val="0"/>
            <w:szCs w:val="24"/>
          </w:rPr>
          <w:t>舉例：若設備Ａ保養週期預設為每月一次，原先排程為每月１號（3/1），但若因故延至３月５號，後續則同步調整為每月５號（4/5、5/5、</w:t>
        </w:r>
        <w:r w:rsidRPr="008D6A11">
          <w:rPr>
            <w:rFonts w:asciiTheme="minorEastAsia" w:hAnsiTheme="minorEastAsia" w:cstheme="minorHAnsi"/>
            <w:kern w:val="0"/>
            <w:szCs w:val="24"/>
          </w:rPr>
          <w:t>6</w:t>
        </w:r>
        <w:r w:rsidRPr="008D6A11">
          <w:rPr>
            <w:rFonts w:asciiTheme="minorEastAsia" w:hAnsiTheme="minorEastAsia" w:cstheme="minorHAnsi" w:hint="eastAsia"/>
            <w:kern w:val="0"/>
            <w:szCs w:val="24"/>
          </w:rPr>
          <w:t>/5</w:t>
        </w:r>
        <w:r w:rsidRPr="008D6A11">
          <w:rPr>
            <w:rFonts w:asciiTheme="minorEastAsia" w:hAnsiTheme="minorEastAsia" w:cstheme="minorHAnsi"/>
            <w:kern w:val="0"/>
            <w:szCs w:val="24"/>
          </w:rPr>
          <w:t>…</w:t>
        </w:r>
        <w:r w:rsidRPr="008D6A11">
          <w:rPr>
            <w:rFonts w:asciiTheme="minorEastAsia" w:hAnsiTheme="minorEastAsia" w:cstheme="minorHAnsi" w:hint="eastAsia"/>
            <w:kern w:val="0"/>
            <w:szCs w:val="24"/>
          </w:rPr>
          <w:t>）進行保養，以此類推。</w:t>
        </w:r>
      </w:ins>
    </w:p>
    <w:p w14:paraId="1C0B0AA5" w14:textId="7DE74781" w:rsidR="00DF1C46" w:rsidRPr="00AE6735" w:rsidRDefault="00003234">
      <w:pPr>
        <w:widowControl/>
        <w:numPr>
          <w:ilvl w:val="0"/>
          <w:numId w:val="9"/>
        </w:numPr>
        <w:spacing w:before="100" w:beforeAutospacing="1" w:after="100" w:afterAutospacing="1" w:line="276" w:lineRule="auto"/>
        <w:rPr>
          <w:ins w:id="507" w:author="olly.chu" w:date="2025-04-01T14:57:00Z" w16du:dateUtc="2025-04-01T06:57:00Z"/>
          <w:rFonts w:asciiTheme="minorEastAsia" w:hAnsiTheme="minorEastAsia" w:cstheme="minorHAnsi"/>
          <w:kern w:val="0"/>
          <w:szCs w:val="24"/>
          <w:rPrChange w:id="508" w:author="olly.chu" w:date="2025-04-01T15:23:00Z" w16du:dateUtc="2025-04-01T07:23:00Z">
            <w:rPr>
              <w:ins w:id="509" w:author="olly.chu" w:date="2025-04-01T14:57:00Z" w16du:dateUtc="2025-04-01T06:57:00Z"/>
              <w:rFonts w:ascii="新細明體" w:eastAsia="新細明體" w:hAnsi="新細明體" w:cs="新細明體"/>
              <w:kern w:val="0"/>
              <w:szCs w:val="24"/>
            </w:rPr>
          </w:rPrChange>
        </w:rPr>
        <w:pPrChange w:id="510" w:author="olly.chu" w:date="2025-04-01T10:24:00Z" w16du:dateUtc="2025-04-01T02:24:00Z">
          <w:pPr>
            <w:widowControl/>
            <w:numPr>
              <w:numId w:val="9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ins w:id="511" w:author="olly.chu" w:date="2025-04-01T15:37:00Z" w16du:dateUtc="2025-04-01T07:37:00Z">
        <w:r>
          <w:rPr>
            <w:rFonts w:asciiTheme="minorEastAsia" w:hAnsiTheme="minorEastAsia" w:cstheme="minorHAnsi" w:hint="eastAsia"/>
            <w:kern w:val="0"/>
            <w:szCs w:val="24"/>
          </w:rPr>
          <w:t>詳細功能項目依圖表所述為主</w:t>
        </w:r>
      </w:ins>
    </w:p>
    <w:p w14:paraId="6450A22E" w14:textId="2C7F167B" w:rsidR="0038261E" w:rsidDel="00003234" w:rsidRDefault="0038261E">
      <w:pPr>
        <w:widowControl/>
        <w:spacing w:before="100" w:beforeAutospacing="1" w:after="100" w:afterAutospacing="1" w:line="276" w:lineRule="auto"/>
        <w:ind w:left="360"/>
        <w:rPr>
          <w:del w:id="512" w:author="olly.chu" w:date="2025-04-01T10:29:00Z" w16du:dateUtc="2025-04-01T02:29:00Z"/>
          <w:rFonts w:asciiTheme="minorEastAsia" w:hAnsiTheme="minorEastAsia" w:cstheme="minorHAnsi" w:hint="eastAsia"/>
          <w:kern w:val="0"/>
          <w:szCs w:val="24"/>
        </w:rPr>
        <w:pPrChange w:id="513" w:author="olly.chu" w:date="2025-04-01T15:37:00Z" w16du:dateUtc="2025-04-01T07:37:00Z">
          <w:pPr>
            <w:widowControl/>
            <w:spacing w:before="100" w:beforeAutospacing="1" w:after="100" w:afterAutospacing="1" w:line="276" w:lineRule="auto"/>
            <w:ind w:left="720"/>
          </w:pPr>
        </w:pPrChange>
      </w:pPr>
    </w:p>
    <w:p w14:paraId="2990E689" w14:textId="77777777" w:rsidR="0038261E" w:rsidRPr="00AE6735" w:rsidRDefault="0038261E">
      <w:pPr>
        <w:widowControl/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514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515" w:author="olly.chu" w:date="2025-04-01T15:37:00Z" w16du:dateUtc="2025-04-01T07:37:00Z">
          <w:pPr>
            <w:widowControl/>
            <w:spacing w:before="100" w:beforeAutospacing="1" w:after="100" w:afterAutospacing="1"/>
            <w:ind w:left="720"/>
          </w:pPr>
        </w:pPrChange>
      </w:pPr>
    </w:p>
    <w:p w14:paraId="6358F10E" w14:textId="41A1A4A4" w:rsidR="005C0734" w:rsidRPr="007133BB" w:rsidRDefault="00C55EF9">
      <w:pPr>
        <w:pStyle w:val="a5"/>
        <w:widowControl/>
        <w:numPr>
          <w:ilvl w:val="0"/>
          <w:numId w:val="58"/>
        </w:numPr>
        <w:spacing w:before="100" w:beforeAutospacing="1" w:after="100" w:afterAutospacing="1" w:line="276" w:lineRule="auto"/>
        <w:ind w:leftChars="0"/>
        <w:outlineLvl w:val="2"/>
        <w:rPr>
          <w:rFonts w:asciiTheme="minorEastAsia" w:hAnsiTheme="minorEastAsia" w:cstheme="minorHAnsi"/>
          <w:b/>
          <w:bCs/>
          <w:kern w:val="0"/>
          <w:szCs w:val="24"/>
          <w:rPrChange w:id="516" w:author="olly.chu" w:date="2025-04-01T15:31:00Z" w16du:dateUtc="2025-04-01T07:31:00Z">
            <w:rPr>
              <w:rFonts w:ascii="新細明體" w:eastAsia="新細明體" w:hAnsi="新細明體" w:cs="新細明體"/>
              <w:b/>
              <w:bCs/>
              <w:kern w:val="0"/>
              <w:sz w:val="27"/>
              <w:szCs w:val="27"/>
            </w:rPr>
          </w:rPrChange>
        </w:rPr>
        <w:pPrChange w:id="517" w:author="olly.chu" w:date="2025-04-01T15:29:00Z" w16du:dateUtc="2025-04-01T07:29:00Z">
          <w:pPr>
            <w:widowControl/>
            <w:spacing w:before="100" w:beforeAutospacing="1" w:after="100" w:afterAutospacing="1"/>
            <w:outlineLvl w:val="2"/>
          </w:pPr>
        </w:pPrChange>
      </w:pPr>
      <w:del w:id="518" w:author="olly.chu" w:date="2025-04-01T11:47:00Z" w16du:dateUtc="2025-04-01T03:47:00Z">
        <w:r w:rsidRPr="007133BB" w:rsidDel="00777BE7">
          <w:rPr>
            <w:rFonts w:asciiTheme="minorEastAsia" w:hAnsiTheme="minorEastAsia" w:cstheme="minorHAnsi"/>
            <w:b/>
            <w:bCs/>
            <w:kern w:val="0"/>
            <w:szCs w:val="24"/>
            <w:rPrChange w:id="519" w:author="olly.chu" w:date="2025-04-01T15:31:00Z" w16du:dateUtc="2025-04-01T07:31:00Z">
              <w:rPr>
                <w:rFonts w:ascii="新細明體" w:eastAsia="新細明體" w:hAnsi="新細明體" w:cs="新細明體"/>
                <w:b/>
                <w:bCs/>
                <w:kern w:val="0"/>
                <w:sz w:val="27"/>
                <w:szCs w:val="27"/>
              </w:rPr>
            </w:rPrChange>
          </w:rPr>
          <w:delText>6</w:delText>
        </w:r>
        <w:r w:rsidR="005C0734" w:rsidRPr="007133BB" w:rsidDel="00777BE7">
          <w:rPr>
            <w:rFonts w:asciiTheme="minorEastAsia" w:hAnsiTheme="minorEastAsia" w:cstheme="minorHAnsi"/>
            <w:b/>
            <w:bCs/>
            <w:kern w:val="0"/>
            <w:szCs w:val="24"/>
            <w:rPrChange w:id="520" w:author="olly.chu" w:date="2025-04-01T15:31:00Z" w16du:dateUtc="2025-04-01T07:31:00Z">
              <w:rPr>
                <w:rFonts w:ascii="新細明體" w:eastAsia="新細明體" w:hAnsi="新細明體" w:cs="新細明體"/>
                <w:b/>
                <w:bCs/>
                <w:kern w:val="0"/>
                <w:sz w:val="27"/>
                <w:szCs w:val="27"/>
              </w:rPr>
            </w:rPrChange>
          </w:rPr>
          <w:delText xml:space="preserve">. </w:delText>
        </w:r>
      </w:del>
      <w:r w:rsidR="005C0734" w:rsidRPr="007133BB">
        <w:rPr>
          <w:rFonts w:asciiTheme="minorEastAsia" w:hAnsiTheme="minorEastAsia" w:cstheme="minorHAnsi"/>
          <w:b/>
          <w:bCs/>
          <w:kern w:val="0"/>
          <w:sz w:val="28"/>
          <w:szCs w:val="28"/>
          <w:rPrChange w:id="521" w:author="olly.chu" w:date="2025-04-01T15:31:00Z" w16du:dateUtc="2025-04-01T07:31:00Z">
            <w:rPr>
              <w:rFonts w:ascii="新細明體" w:eastAsia="新細明體" w:hAnsi="新細明體" w:cs="新細明體"/>
              <w:b/>
              <w:bCs/>
              <w:kern w:val="0"/>
              <w:sz w:val="27"/>
              <w:szCs w:val="27"/>
            </w:rPr>
          </w:rPrChange>
        </w:rPr>
        <w:t>工單管理模組</w:t>
      </w:r>
    </w:p>
    <w:p w14:paraId="66248039" w14:textId="6384644B" w:rsidR="005C0734" w:rsidRPr="00AE6735" w:rsidRDefault="005C0734" w:rsidP="00B0309F">
      <w:pPr>
        <w:widowControl/>
        <w:spacing w:before="100" w:beforeAutospacing="1" w:after="100" w:afterAutospacing="1" w:line="276" w:lineRule="auto"/>
        <w:rPr>
          <w:ins w:id="522" w:author="olly.chu" w:date="2025-04-01T14:49:00Z" w16du:dateUtc="2025-04-01T06:49:00Z"/>
          <w:rFonts w:asciiTheme="minorEastAsia" w:hAnsiTheme="minorEastAsia" w:cstheme="minorHAnsi"/>
          <w:kern w:val="0"/>
          <w:szCs w:val="24"/>
          <w:rPrChange w:id="523" w:author="olly.chu" w:date="2025-04-01T15:23:00Z" w16du:dateUtc="2025-04-01T07:23:00Z">
            <w:rPr>
              <w:ins w:id="524" w:author="olly.chu" w:date="2025-04-01T14:49:00Z" w16du:dateUtc="2025-04-01T06:49:00Z"/>
              <w:rFonts w:ascii="微軟正黑體" w:eastAsia="微軟正黑體" w:hAnsi="微軟正黑體" w:cstheme="minorHAnsi"/>
              <w:kern w:val="0"/>
              <w:szCs w:val="24"/>
            </w:rPr>
          </w:rPrChange>
        </w:rPr>
      </w:pPr>
      <w:r w:rsidRPr="00AE6735">
        <w:rPr>
          <w:rFonts w:asciiTheme="minorEastAsia" w:hAnsiTheme="minorEastAsia" w:cstheme="minorHAnsi"/>
          <w:kern w:val="0"/>
          <w:szCs w:val="24"/>
          <w:rPrChange w:id="525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管理各類型工單的創建與處理流程：</w:t>
      </w:r>
      <w:ins w:id="526" w:author="olly.chu" w:date="2025-04-01T14:49:00Z" w16du:dateUtc="2025-04-01T06:49:00Z">
        <w:r w:rsidR="00221220" w:rsidRPr="00AE6735">
          <w:rPr>
            <w:rFonts w:asciiTheme="minorEastAsia" w:hAnsiTheme="minorEastAsia" w:cstheme="minorHAnsi"/>
            <w:kern w:val="0"/>
            <w:szCs w:val="24"/>
            <w:rPrChange w:id="527" w:author="olly.chu" w:date="2025-04-01T15:23:00Z" w16du:dateUtc="2025-04-01T07:23:00Z">
              <w:rPr>
                <w:rFonts w:ascii="微軟正黑體" w:eastAsia="微軟正黑體" w:hAnsi="微軟正黑體" w:cstheme="minorHAnsi"/>
                <w:kern w:val="0"/>
                <w:szCs w:val="24"/>
              </w:rPr>
            </w:rPrChange>
          </w:rPr>
          <w:br/>
        </w:r>
        <w:r w:rsidR="00221220" w:rsidRPr="00AE6735">
          <w:rPr>
            <w:rFonts w:asciiTheme="minorEastAsia" w:hAnsiTheme="minorEastAsia"/>
            <w:noProof/>
            <w:rPrChange w:id="528" w:author="olly.chu" w:date="2025-04-01T15:23:00Z" w16du:dateUtc="2025-04-01T07:23:00Z">
              <w:rPr>
                <w:noProof/>
              </w:rPr>
            </w:rPrChange>
          </w:rPr>
          <w:drawing>
            <wp:inline distT="0" distB="0" distL="0" distR="0" wp14:anchorId="69088C93" wp14:editId="13AE4D62">
              <wp:extent cx="5274310" cy="1405653"/>
              <wp:effectExtent l="0" t="0" r="2540" b="4445"/>
              <wp:docPr id="679765371" name="圖片 1" descr="一張含有 文字, 螢幕擷取畫面, 行, 繪圖 的圖片&#10;&#10;AI 產生的內容可能不正確。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71403570" name="圖片 1" descr="一張含有 文字, 螢幕擷取畫面, 行, 繪圖 的圖片&#10;&#10;AI 產生的內容可能不正確。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140565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DCABD0C" w14:textId="3B3AD4BA" w:rsidR="00527553" w:rsidRPr="00AE6735" w:rsidRDefault="00527553" w:rsidP="00B0309F">
      <w:pPr>
        <w:widowControl/>
        <w:spacing w:before="100" w:beforeAutospacing="1" w:after="100" w:afterAutospacing="1" w:line="276" w:lineRule="auto"/>
        <w:rPr>
          <w:ins w:id="529" w:author="olly.chu" w:date="2025-04-01T14:50:00Z" w16du:dateUtc="2025-04-01T06:50:00Z"/>
          <w:rFonts w:asciiTheme="minorEastAsia" w:hAnsiTheme="minorEastAsia" w:cstheme="minorHAnsi"/>
          <w:kern w:val="0"/>
          <w:szCs w:val="24"/>
          <w:rPrChange w:id="530" w:author="olly.chu" w:date="2025-04-01T15:23:00Z" w16du:dateUtc="2025-04-01T07:23:00Z">
            <w:rPr>
              <w:ins w:id="531" w:author="olly.chu" w:date="2025-04-01T14:50:00Z" w16du:dateUtc="2025-04-01T06:50:00Z"/>
              <w:rFonts w:ascii="微軟正黑體" w:eastAsia="微軟正黑體" w:hAnsi="微軟正黑體" w:cstheme="minorHAnsi"/>
              <w:kern w:val="0"/>
              <w:szCs w:val="24"/>
            </w:rPr>
          </w:rPrChange>
        </w:rPr>
      </w:pPr>
      <w:ins w:id="532" w:author="olly.chu" w:date="2025-04-01T14:49:00Z" w16du:dateUtc="2025-04-01T06:49:00Z">
        <w:r w:rsidRPr="00AE6735">
          <w:rPr>
            <w:rFonts w:asciiTheme="minorEastAsia" w:hAnsiTheme="minorEastAsia"/>
            <w:noProof/>
            <w:rPrChange w:id="533" w:author="olly.chu" w:date="2025-04-01T15:23:00Z" w16du:dateUtc="2025-04-01T07:23:00Z">
              <w:rPr>
                <w:noProof/>
              </w:rPr>
            </w:rPrChange>
          </w:rPr>
          <w:drawing>
            <wp:inline distT="0" distB="0" distL="0" distR="0" wp14:anchorId="5AFFA6DB" wp14:editId="4D500522">
              <wp:extent cx="5274310" cy="1160608"/>
              <wp:effectExtent l="0" t="0" r="2540" b="1905"/>
              <wp:docPr id="1938197506" name="圖片 1" descr="一張含有 文字, 螢幕擷取畫面, 行, 字型 的圖片&#10;&#10;AI 產生的內容可能不正確。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95751411" name="圖片 1" descr="一張含有 文字, 螢幕擷取畫面, 行, 字型 的圖片&#10;&#10;AI 產生的內容可能不正確。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116060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CC54ED6" w14:textId="743CCD01" w:rsidR="00F01E9C" w:rsidRPr="00AE6735" w:rsidRDefault="00F01E9C">
      <w:pPr>
        <w:widowControl/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534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535" w:author="olly.chu" w:date="2025-04-01T10:24:00Z" w16du:dateUtc="2025-04-01T02:24:00Z">
          <w:pPr>
            <w:widowControl/>
            <w:spacing w:before="100" w:beforeAutospacing="1" w:after="100" w:afterAutospacing="1"/>
          </w:pPr>
        </w:pPrChange>
      </w:pPr>
      <w:ins w:id="536" w:author="olly.chu" w:date="2025-04-01T14:50:00Z" w16du:dateUtc="2025-04-01T06:50:00Z">
        <w:r w:rsidRPr="00AE6735">
          <w:rPr>
            <w:rFonts w:asciiTheme="minorEastAsia" w:hAnsiTheme="minorEastAsia"/>
            <w:noProof/>
            <w:rPrChange w:id="537" w:author="olly.chu" w:date="2025-04-01T15:23:00Z" w16du:dateUtc="2025-04-01T07:23:00Z">
              <w:rPr>
                <w:noProof/>
              </w:rPr>
            </w:rPrChange>
          </w:rPr>
          <w:lastRenderedPageBreak/>
          <w:drawing>
            <wp:inline distT="0" distB="0" distL="0" distR="0" wp14:anchorId="5B918B7C" wp14:editId="44CB6ED7">
              <wp:extent cx="5274310" cy="2466836"/>
              <wp:effectExtent l="0" t="0" r="2540" b="0"/>
              <wp:docPr id="1562390855" name="圖片 1" descr="一張含有 文字, 數字, 行, 字型 的圖片&#10;&#10;AI 產生的內容可能不正確。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85957436" name="圖片 1" descr="一張含有 文字, 數字, 行, 字型 的圖片&#10;&#10;AI 產生的內容可能不正確。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46683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157F841" w14:textId="77777777" w:rsidR="005C0734" w:rsidRPr="00AE6735" w:rsidRDefault="005C0734">
      <w:pPr>
        <w:widowControl/>
        <w:numPr>
          <w:ilvl w:val="0"/>
          <w:numId w:val="11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538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539" w:author="olly.chu" w:date="2025-04-01T10:24:00Z" w16du:dateUtc="2025-04-01T02:24:00Z">
          <w:pPr>
            <w:widowControl/>
            <w:numPr>
              <w:numId w:val="11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540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工單創建（保養、校正、維修）</w:t>
      </w:r>
    </w:p>
    <w:p w14:paraId="725D240A" w14:textId="2CFAAC6F" w:rsidR="005C0734" w:rsidRPr="00AE6735" w:rsidRDefault="005C0734">
      <w:pPr>
        <w:widowControl/>
        <w:numPr>
          <w:ilvl w:val="0"/>
          <w:numId w:val="11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541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542" w:author="olly.chu" w:date="2025-04-01T10:24:00Z" w16du:dateUtc="2025-04-01T02:24:00Z">
          <w:pPr>
            <w:widowControl/>
            <w:numPr>
              <w:numId w:val="11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543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工單</w:t>
      </w:r>
      <w:r w:rsidR="00C55EF9" w:rsidRPr="00AE6735">
        <w:rPr>
          <w:rFonts w:asciiTheme="minorEastAsia" w:hAnsiTheme="minorEastAsia" w:cstheme="minorHAnsi" w:hint="eastAsia"/>
          <w:kern w:val="0"/>
          <w:szCs w:val="24"/>
          <w:rPrChange w:id="544" w:author="olly.chu" w:date="2025-04-01T15:23:00Z" w16du:dateUtc="2025-04-01T07:23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進度</w:t>
      </w:r>
      <w:r w:rsidRPr="00AE6735">
        <w:rPr>
          <w:rFonts w:asciiTheme="minorEastAsia" w:hAnsiTheme="minorEastAsia" w:cstheme="minorHAnsi"/>
          <w:kern w:val="0"/>
          <w:szCs w:val="24"/>
          <w:rPrChange w:id="545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追蹤</w:t>
      </w:r>
    </w:p>
    <w:p w14:paraId="7A3C77A9" w14:textId="77777777" w:rsidR="005C0734" w:rsidRDefault="005C0734">
      <w:pPr>
        <w:widowControl/>
        <w:numPr>
          <w:ilvl w:val="0"/>
          <w:numId w:val="11"/>
        </w:numPr>
        <w:spacing w:before="100" w:beforeAutospacing="1" w:after="100" w:afterAutospacing="1" w:line="276" w:lineRule="auto"/>
        <w:rPr>
          <w:ins w:id="546" w:author="olly.chu" w:date="2025-04-01T15:37:00Z" w16du:dateUtc="2025-04-01T07:37:00Z"/>
          <w:rFonts w:asciiTheme="minorEastAsia" w:hAnsiTheme="minorEastAsia" w:cstheme="minorHAnsi"/>
          <w:kern w:val="0"/>
          <w:szCs w:val="24"/>
        </w:rPr>
      </w:pPr>
      <w:r w:rsidRPr="00AE6735">
        <w:rPr>
          <w:rFonts w:asciiTheme="minorEastAsia" w:hAnsiTheme="minorEastAsia" w:cstheme="minorHAnsi"/>
          <w:kern w:val="0"/>
          <w:szCs w:val="24"/>
          <w:rPrChange w:id="547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工單完成與驗收</w:t>
      </w:r>
    </w:p>
    <w:p w14:paraId="12CD8EBC" w14:textId="17553DED" w:rsidR="00E7177A" w:rsidRPr="00E7177A" w:rsidRDefault="00E7177A">
      <w:pPr>
        <w:widowControl/>
        <w:numPr>
          <w:ilvl w:val="0"/>
          <w:numId w:val="11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548" w:author="olly.chu" w:date="2025-04-01T15:37:00Z" w16du:dateUtc="2025-04-01T07:37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549" w:author="olly.chu" w:date="2025-04-01T15:37:00Z" w16du:dateUtc="2025-04-01T07:37:00Z">
          <w:pPr>
            <w:widowControl/>
            <w:numPr>
              <w:numId w:val="11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ins w:id="550" w:author="olly.chu" w:date="2025-04-01T15:37:00Z" w16du:dateUtc="2025-04-01T07:37:00Z">
        <w:r>
          <w:rPr>
            <w:rFonts w:asciiTheme="minorEastAsia" w:hAnsiTheme="minorEastAsia" w:cstheme="minorHAnsi" w:hint="eastAsia"/>
            <w:kern w:val="0"/>
            <w:szCs w:val="24"/>
          </w:rPr>
          <w:t>詳細功能項目依圖表為主</w:t>
        </w:r>
      </w:ins>
    </w:p>
    <w:p w14:paraId="62981F45" w14:textId="7648F7F2" w:rsidR="000263E3" w:rsidRPr="007133BB" w:rsidRDefault="000263E3">
      <w:pPr>
        <w:pStyle w:val="a5"/>
        <w:widowControl/>
        <w:numPr>
          <w:ilvl w:val="0"/>
          <w:numId w:val="58"/>
        </w:numPr>
        <w:spacing w:before="100" w:beforeAutospacing="1" w:after="100" w:afterAutospacing="1" w:line="276" w:lineRule="auto"/>
        <w:ind w:leftChars="0"/>
        <w:outlineLvl w:val="2"/>
        <w:rPr>
          <w:rFonts w:asciiTheme="minorEastAsia" w:hAnsiTheme="minorEastAsia" w:cstheme="minorHAnsi"/>
          <w:b/>
          <w:bCs/>
          <w:kern w:val="0"/>
          <w:szCs w:val="24"/>
          <w:rPrChange w:id="551" w:author="olly.chu" w:date="2025-04-01T15:31:00Z" w16du:dateUtc="2025-04-01T07:31:00Z">
            <w:rPr>
              <w:rFonts w:ascii="新細明體" w:eastAsia="新細明體" w:hAnsi="新細明體" w:cs="新細明體"/>
              <w:b/>
              <w:bCs/>
              <w:kern w:val="0"/>
              <w:sz w:val="27"/>
              <w:szCs w:val="27"/>
            </w:rPr>
          </w:rPrChange>
        </w:rPr>
        <w:pPrChange w:id="552" w:author="olly.chu" w:date="2025-04-01T15:29:00Z" w16du:dateUtc="2025-04-01T07:29:00Z">
          <w:pPr>
            <w:widowControl/>
            <w:spacing w:before="100" w:beforeAutospacing="1" w:after="100" w:afterAutospacing="1"/>
            <w:outlineLvl w:val="2"/>
          </w:pPr>
        </w:pPrChange>
      </w:pPr>
      <w:del w:id="553" w:author="olly.chu" w:date="2025-04-01T11:47:00Z" w16du:dateUtc="2025-04-01T03:47:00Z">
        <w:r w:rsidRPr="007133BB" w:rsidDel="00777BE7">
          <w:rPr>
            <w:rFonts w:asciiTheme="minorEastAsia" w:hAnsiTheme="minorEastAsia" w:cstheme="minorHAnsi"/>
            <w:b/>
            <w:bCs/>
            <w:kern w:val="0"/>
            <w:szCs w:val="24"/>
            <w:rPrChange w:id="554" w:author="olly.chu" w:date="2025-04-01T15:31:00Z" w16du:dateUtc="2025-04-01T07:31:00Z">
              <w:rPr>
                <w:rFonts w:ascii="新細明體" w:eastAsia="新細明體" w:hAnsi="新細明體" w:cs="新細明體"/>
                <w:b/>
                <w:bCs/>
                <w:kern w:val="0"/>
                <w:sz w:val="27"/>
                <w:szCs w:val="27"/>
              </w:rPr>
            </w:rPrChange>
          </w:rPr>
          <w:delText xml:space="preserve">7. </w:delText>
        </w:r>
      </w:del>
      <w:r w:rsidRPr="007133BB">
        <w:rPr>
          <w:rFonts w:asciiTheme="minorEastAsia" w:hAnsiTheme="minorEastAsia" w:cstheme="minorHAnsi" w:hint="eastAsia"/>
          <w:b/>
          <w:bCs/>
          <w:kern w:val="0"/>
          <w:sz w:val="28"/>
          <w:szCs w:val="28"/>
          <w:rPrChange w:id="555" w:author="olly.chu" w:date="2025-04-01T15:31:00Z" w16du:dateUtc="2025-04-01T07:31:00Z">
            <w:rPr>
              <w:rFonts w:ascii="新細明體" w:eastAsia="新細明體" w:hAnsi="新細明體" w:cs="新細明體" w:hint="eastAsia"/>
              <w:b/>
              <w:bCs/>
              <w:kern w:val="0"/>
              <w:sz w:val="27"/>
              <w:szCs w:val="27"/>
            </w:rPr>
          </w:rPrChange>
        </w:rPr>
        <w:t>零件備品</w:t>
      </w:r>
      <w:r w:rsidRPr="007133BB">
        <w:rPr>
          <w:rFonts w:asciiTheme="minorEastAsia" w:hAnsiTheme="minorEastAsia" w:cstheme="minorHAnsi"/>
          <w:b/>
          <w:bCs/>
          <w:kern w:val="0"/>
          <w:sz w:val="28"/>
          <w:szCs w:val="28"/>
          <w:rPrChange w:id="556" w:author="olly.chu" w:date="2025-04-01T15:31:00Z" w16du:dateUtc="2025-04-01T07:31:00Z">
            <w:rPr>
              <w:rFonts w:ascii="新細明體" w:eastAsia="新細明體" w:hAnsi="新細明體" w:cs="新細明體"/>
              <w:b/>
              <w:bCs/>
              <w:kern w:val="0"/>
              <w:sz w:val="27"/>
              <w:szCs w:val="27"/>
            </w:rPr>
          </w:rPrChange>
        </w:rPr>
        <w:t>管理模組</w:t>
      </w:r>
    </w:p>
    <w:p w14:paraId="00F49601" w14:textId="169D478B" w:rsidR="000263E3" w:rsidRPr="00AE6735" w:rsidRDefault="000263E3">
      <w:pPr>
        <w:widowControl/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557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558" w:author="olly.chu" w:date="2025-04-01T10:24:00Z" w16du:dateUtc="2025-04-01T02:24:00Z">
          <w:pPr>
            <w:widowControl/>
            <w:spacing w:before="100" w:beforeAutospacing="1" w:after="100" w:afterAutospacing="1"/>
          </w:pPr>
        </w:pPrChange>
      </w:pPr>
      <w:r w:rsidRPr="00AE6735">
        <w:rPr>
          <w:rFonts w:asciiTheme="minorEastAsia" w:hAnsiTheme="minorEastAsia" w:cstheme="minorHAnsi" w:hint="eastAsia"/>
          <w:kern w:val="0"/>
          <w:szCs w:val="24"/>
          <w:rPrChange w:id="559" w:author="olly.chu" w:date="2025-04-01T15:23:00Z" w16du:dateUtc="2025-04-01T07:23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管理</w:t>
      </w:r>
      <w:r w:rsidRPr="00AE6735">
        <w:rPr>
          <w:rFonts w:asciiTheme="minorEastAsia" w:hAnsiTheme="minorEastAsia" w:cstheme="minorHAnsi"/>
          <w:kern w:val="0"/>
          <w:szCs w:val="24"/>
          <w:rPrChange w:id="560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博訊</w:t>
      </w:r>
      <w:ins w:id="561" w:author="olly.chu" w:date="2025-04-01T10:29:00Z" w16du:dateUtc="2025-04-01T02:29:00Z">
        <w:r w:rsidR="00B0309F" w:rsidRPr="00AE6735">
          <w:rPr>
            <w:rFonts w:asciiTheme="minorEastAsia" w:hAnsiTheme="minorEastAsia" w:cstheme="minorHAnsi" w:hint="eastAsia"/>
            <w:kern w:val="0"/>
            <w:szCs w:val="24"/>
            <w:rPrChange w:id="562" w:author="olly.chu" w:date="2025-04-01T15:23:00Z" w16du:dateUtc="2025-04-01T07:23:00Z">
              <w:rPr>
                <w:rFonts w:ascii="微軟正黑體" w:eastAsia="微軟正黑體" w:hAnsi="微軟正黑體" w:cstheme="minorHAnsi" w:hint="eastAsia"/>
                <w:kern w:val="0"/>
                <w:szCs w:val="24"/>
              </w:rPr>
            </w:rPrChange>
          </w:rPr>
          <w:t>與</w:t>
        </w:r>
      </w:ins>
      <w:del w:id="563" w:author="olly.chu" w:date="2025-04-01T10:29:00Z" w16du:dateUtc="2025-04-01T02:29:00Z">
        <w:r w:rsidRPr="00AE6735" w:rsidDel="00B0309F">
          <w:rPr>
            <w:rFonts w:asciiTheme="minorEastAsia" w:hAnsiTheme="minorEastAsia" w:cstheme="minorHAnsi"/>
            <w:kern w:val="0"/>
            <w:szCs w:val="24"/>
            <w:rPrChange w:id="564" w:author="olly.chu" w:date="2025-04-01T15:23:00Z" w16du:dateUtc="2025-04-01T07:23:00Z">
              <w:rPr>
                <w:rFonts w:ascii="新細明體" w:eastAsia="新細明體" w:hAnsi="新細明體" w:cs="新細明體"/>
                <w:kern w:val="0"/>
                <w:szCs w:val="24"/>
              </w:rPr>
            </w:rPrChange>
          </w:rPr>
          <w:delText>/</w:delText>
        </w:r>
      </w:del>
      <w:r w:rsidRPr="00AE6735">
        <w:rPr>
          <w:rFonts w:asciiTheme="minorEastAsia" w:hAnsiTheme="minorEastAsia" w:cstheme="minorHAnsi"/>
          <w:kern w:val="0"/>
          <w:szCs w:val="24"/>
          <w:rPrChange w:id="565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本地經銷商的備品資料：</w:t>
      </w:r>
    </w:p>
    <w:p w14:paraId="422B421C" w14:textId="6B821A14" w:rsidR="000263E3" w:rsidRPr="00AE6735" w:rsidRDefault="000263E3">
      <w:pPr>
        <w:widowControl/>
        <w:numPr>
          <w:ilvl w:val="0"/>
          <w:numId w:val="11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566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567" w:author="olly.chu" w:date="2025-04-01T10:24:00Z" w16du:dateUtc="2025-04-01T02:24:00Z">
          <w:pPr>
            <w:widowControl/>
            <w:numPr>
              <w:numId w:val="11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568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零件庫存管理</w:t>
      </w:r>
    </w:p>
    <w:p w14:paraId="10940A49" w14:textId="0B10034D" w:rsidR="000263E3" w:rsidRPr="00AE6735" w:rsidRDefault="000263E3">
      <w:pPr>
        <w:widowControl/>
        <w:numPr>
          <w:ilvl w:val="0"/>
          <w:numId w:val="11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569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570" w:author="olly.chu" w:date="2025-04-01T10:24:00Z" w16du:dateUtc="2025-04-01T02:24:00Z">
          <w:pPr>
            <w:widowControl/>
            <w:numPr>
              <w:numId w:val="11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571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零件進出庫記錄</w:t>
      </w:r>
    </w:p>
    <w:p w14:paraId="6C7F4FE0" w14:textId="486FCBF2" w:rsidR="000263E3" w:rsidRPr="00AE6735" w:rsidRDefault="000263E3">
      <w:pPr>
        <w:widowControl/>
        <w:numPr>
          <w:ilvl w:val="0"/>
          <w:numId w:val="11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572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573" w:author="olly.chu" w:date="2025-04-01T10:24:00Z" w16du:dateUtc="2025-04-01T02:24:00Z">
          <w:pPr>
            <w:widowControl/>
            <w:numPr>
              <w:numId w:val="11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574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零件庫存預警</w:t>
      </w:r>
      <w:ins w:id="575" w:author="olly.chu" w:date="2025-04-01T15:43:00Z" w16du:dateUtc="2025-04-01T07:43:00Z">
        <w:r w:rsidR="00C0219C">
          <w:rPr>
            <w:rFonts w:asciiTheme="minorEastAsia" w:hAnsiTheme="minorEastAsia" w:cstheme="minorHAnsi"/>
            <w:kern w:val="0"/>
            <w:szCs w:val="24"/>
          </w:rPr>
          <w:br/>
        </w:r>
        <w:r w:rsidR="00C0219C">
          <w:rPr>
            <w:rFonts w:asciiTheme="minorEastAsia" w:hAnsiTheme="minorEastAsia" w:cstheme="minorHAnsi"/>
            <w:kern w:val="0"/>
            <w:szCs w:val="24"/>
          </w:rPr>
          <w:br/>
        </w:r>
        <w:r w:rsidR="00C0219C">
          <w:rPr>
            <w:rFonts w:asciiTheme="minorEastAsia" w:hAnsiTheme="minorEastAsia" w:cstheme="minorHAnsi"/>
            <w:kern w:val="0"/>
            <w:szCs w:val="24"/>
          </w:rPr>
          <w:br/>
        </w:r>
        <w:r w:rsidR="00C0219C">
          <w:rPr>
            <w:rFonts w:asciiTheme="minorEastAsia" w:hAnsiTheme="minorEastAsia" w:cstheme="minorHAnsi"/>
            <w:kern w:val="0"/>
            <w:szCs w:val="24"/>
          </w:rPr>
          <w:br/>
        </w:r>
        <w:r w:rsidR="00C0219C">
          <w:rPr>
            <w:rFonts w:asciiTheme="minorEastAsia" w:hAnsiTheme="minorEastAsia" w:cstheme="minorHAnsi"/>
            <w:kern w:val="0"/>
            <w:szCs w:val="24"/>
          </w:rPr>
          <w:br/>
        </w:r>
        <w:r w:rsidR="00C0219C">
          <w:rPr>
            <w:rFonts w:asciiTheme="minorEastAsia" w:hAnsiTheme="minorEastAsia" w:cstheme="minorHAnsi"/>
            <w:kern w:val="0"/>
            <w:szCs w:val="24"/>
          </w:rPr>
          <w:br/>
        </w:r>
        <w:r w:rsidR="00C0219C">
          <w:rPr>
            <w:rFonts w:asciiTheme="minorEastAsia" w:hAnsiTheme="minorEastAsia" w:cstheme="minorHAnsi"/>
            <w:kern w:val="0"/>
            <w:szCs w:val="24"/>
          </w:rPr>
          <w:br/>
        </w:r>
        <w:r w:rsidR="00C0219C">
          <w:rPr>
            <w:rFonts w:asciiTheme="minorEastAsia" w:hAnsiTheme="minorEastAsia" w:cstheme="minorHAnsi"/>
            <w:kern w:val="0"/>
            <w:szCs w:val="24"/>
          </w:rPr>
          <w:br/>
        </w:r>
        <w:r w:rsidR="00C0219C">
          <w:rPr>
            <w:rFonts w:asciiTheme="minorEastAsia" w:hAnsiTheme="minorEastAsia" w:cstheme="minorHAnsi"/>
            <w:kern w:val="0"/>
            <w:szCs w:val="24"/>
          </w:rPr>
          <w:br/>
        </w:r>
        <w:r w:rsidR="00C0219C">
          <w:rPr>
            <w:rFonts w:asciiTheme="minorEastAsia" w:hAnsiTheme="minorEastAsia" w:cstheme="minorHAnsi"/>
            <w:kern w:val="0"/>
            <w:szCs w:val="24"/>
          </w:rPr>
          <w:br/>
        </w:r>
      </w:ins>
    </w:p>
    <w:p w14:paraId="6CCE40EE" w14:textId="1034284D" w:rsidR="00C0219C" w:rsidRPr="00C0219C" w:rsidRDefault="000263E3" w:rsidP="00C0219C">
      <w:pPr>
        <w:pStyle w:val="a5"/>
        <w:widowControl/>
        <w:numPr>
          <w:ilvl w:val="0"/>
          <w:numId w:val="58"/>
        </w:numPr>
        <w:spacing w:before="100" w:beforeAutospacing="1" w:after="100" w:afterAutospacing="1" w:line="276" w:lineRule="auto"/>
        <w:ind w:leftChars="0"/>
        <w:outlineLvl w:val="2"/>
        <w:rPr>
          <w:rFonts w:asciiTheme="minorEastAsia" w:hAnsiTheme="minorEastAsia" w:cstheme="minorHAnsi" w:hint="eastAsia"/>
          <w:b/>
          <w:bCs/>
          <w:kern w:val="0"/>
          <w:szCs w:val="24"/>
          <w:rPrChange w:id="576" w:author="olly.chu" w:date="2025-04-01T15:43:00Z" w16du:dateUtc="2025-04-01T07:43:00Z">
            <w:rPr>
              <w:rFonts w:ascii="新細明體" w:eastAsia="新細明體" w:hAnsi="新細明體" w:cs="新細明體"/>
              <w:b/>
              <w:bCs/>
              <w:kern w:val="0"/>
              <w:sz w:val="27"/>
              <w:szCs w:val="27"/>
            </w:rPr>
          </w:rPrChange>
        </w:rPr>
        <w:pPrChange w:id="577" w:author="olly.chu" w:date="2025-04-01T15:43:00Z" w16du:dateUtc="2025-04-01T07:43:00Z">
          <w:pPr>
            <w:widowControl/>
            <w:spacing w:before="100" w:beforeAutospacing="1" w:after="100" w:afterAutospacing="1"/>
            <w:outlineLvl w:val="2"/>
          </w:pPr>
        </w:pPrChange>
      </w:pPr>
      <w:del w:id="578" w:author="olly.chu" w:date="2025-04-01T11:47:00Z" w16du:dateUtc="2025-04-01T03:47:00Z">
        <w:r w:rsidRPr="007133BB" w:rsidDel="00777BE7">
          <w:rPr>
            <w:rFonts w:asciiTheme="minorEastAsia" w:hAnsiTheme="minorEastAsia" w:cstheme="minorHAnsi"/>
            <w:b/>
            <w:bCs/>
            <w:kern w:val="0"/>
            <w:szCs w:val="24"/>
            <w:rPrChange w:id="579" w:author="olly.chu" w:date="2025-04-01T15:31:00Z" w16du:dateUtc="2025-04-01T07:31:00Z">
              <w:rPr>
                <w:rFonts w:ascii="新細明體" w:eastAsia="新細明體" w:hAnsi="新細明體" w:cs="新細明體"/>
                <w:b/>
                <w:bCs/>
                <w:kern w:val="0"/>
                <w:sz w:val="27"/>
                <w:szCs w:val="27"/>
              </w:rPr>
            </w:rPrChange>
          </w:rPr>
          <w:lastRenderedPageBreak/>
          <w:delText>8</w:delText>
        </w:r>
        <w:r w:rsidR="005C0734" w:rsidRPr="007133BB" w:rsidDel="00777BE7">
          <w:rPr>
            <w:rFonts w:asciiTheme="minorEastAsia" w:hAnsiTheme="minorEastAsia" w:cstheme="minorHAnsi"/>
            <w:b/>
            <w:bCs/>
            <w:kern w:val="0"/>
            <w:szCs w:val="24"/>
            <w:rPrChange w:id="580" w:author="olly.chu" w:date="2025-04-01T15:31:00Z" w16du:dateUtc="2025-04-01T07:31:00Z">
              <w:rPr>
                <w:rFonts w:ascii="新細明體" w:eastAsia="新細明體" w:hAnsi="新細明體" w:cs="新細明體"/>
                <w:b/>
                <w:bCs/>
                <w:kern w:val="0"/>
                <w:sz w:val="27"/>
                <w:szCs w:val="27"/>
              </w:rPr>
            </w:rPrChange>
          </w:rPr>
          <w:delText xml:space="preserve">. </w:delText>
        </w:r>
      </w:del>
      <w:r w:rsidR="005C0734" w:rsidRPr="007133BB">
        <w:rPr>
          <w:rFonts w:asciiTheme="minorEastAsia" w:hAnsiTheme="minorEastAsia" w:cstheme="minorHAnsi"/>
          <w:b/>
          <w:bCs/>
          <w:kern w:val="0"/>
          <w:sz w:val="28"/>
          <w:szCs w:val="28"/>
          <w:rPrChange w:id="581" w:author="olly.chu" w:date="2025-04-01T15:31:00Z" w16du:dateUtc="2025-04-01T07:31:00Z">
            <w:rPr>
              <w:rFonts w:ascii="新細明體" w:eastAsia="新細明體" w:hAnsi="新細明體" w:cs="新細明體"/>
              <w:b/>
              <w:bCs/>
              <w:kern w:val="0"/>
              <w:sz w:val="27"/>
              <w:szCs w:val="27"/>
            </w:rPr>
          </w:rPrChange>
        </w:rPr>
        <w:t>使用者權限管理模組</w:t>
      </w:r>
    </w:p>
    <w:p w14:paraId="0470CC61" w14:textId="642BCF82" w:rsidR="005C0734" w:rsidRPr="00AE6735" w:rsidRDefault="005C0734">
      <w:pPr>
        <w:widowControl/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582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583" w:author="olly.chu" w:date="2025-04-01T10:24:00Z" w16du:dateUtc="2025-04-01T02:24:00Z">
          <w:pPr>
            <w:widowControl/>
            <w:spacing w:before="100" w:beforeAutospacing="1" w:after="100" w:afterAutospacing="1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584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管理系統使用者與</w:t>
      </w:r>
      <w:del w:id="585" w:author="olly.chu" w:date="2025-04-01T14:55:00Z" w16du:dateUtc="2025-04-01T06:55:00Z">
        <w:r w:rsidRPr="00AE6735" w:rsidDel="005413D1">
          <w:rPr>
            <w:rFonts w:asciiTheme="minorEastAsia" w:hAnsiTheme="minorEastAsia" w:cstheme="minorHAnsi"/>
            <w:kern w:val="0"/>
            <w:szCs w:val="24"/>
            <w:rPrChange w:id="586" w:author="olly.chu" w:date="2025-04-01T15:23:00Z" w16du:dateUtc="2025-04-01T07:23:00Z">
              <w:rPr>
                <w:rFonts w:ascii="新細明體" w:eastAsia="新細明體" w:hAnsi="新細明體" w:cs="新細明體"/>
                <w:kern w:val="0"/>
                <w:szCs w:val="24"/>
              </w:rPr>
            </w:rPrChange>
          </w:rPr>
          <w:delText>權限：</w:delText>
        </w:r>
      </w:del>
      <w:ins w:id="587" w:author="olly.chu" w:date="2025-04-01T14:55:00Z" w16du:dateUtc="2025-04-01T06:55:00Z">
        <w:r w:rsidR="00C856BE" w:rsidRPr="00AE6735">
          <w:rPr>
            <w:rFonts w:asciiTheme="minorEastAsia" w:hAnsiTheme="minorEastAsia" w:cstheme="minorHAnsi" w:hint="eastAsia"/>
            <w:kern w:val="0"/>
            <w:szCs w:val="24"/>
            <w:rPrChange w:id="588" w:author="olly.chu" w:date="2025-04-01T15:23:00Z" w16du:dateUtc="2025-04-01T07:23:00Z">
              <w:rPr>
                <w:rFonts w:ascii="微軟正黑體" w:eastAsia="微軟正黑體" w:hAnsi="微軟正黑體" w:cstheme="minorHAnsi" w:hint="eastAsia"/>
                <w:kern w:val="0"/>
                <w:szCs w:val="24"/>
              </w:rPr>
            </w:rPrChange>
          </w:rPr>
          <w:t>權限管理則以功能開放程度分類群組，再將人員歸納到該群組中以獲得相對應系統權限，示意如下圖：</w:t>
        </w:r>
        <w:r w:rsidR="00C856BE" w:rsidRPr="00AE6735">
          <w:rPr>
            <w:rFonts w:asciiTheme="minorEastAsia" w:hAnsiTheme="minorEastAsia" w:cstheme="minorHAnsi"/>
            <w:kern w:val="0"/>
            <w:szCs w:val="24"/>
            <w:rPrChange w:id="589" w:author="olly.chu" w:date="2025-04-01T15:23:00Z" w16du:dateUtc="2025-04-01T07:23:00Z">
              <w:rPr>
                <w:rFonts w:ascii="微軟正黑體" w:eastAsia="微軟正黑體" w:hAnsi="微軟正黑體" w:cstheme="minorHAnsi"/>
                <w:kern w:val="0"/>
                <w:szCs w:val="24"/>
              </w:rPr>
            </w:rPrChange>
          </w:rPr>
          <w:br/>
        </w:r>
        <w:r w:rsidR="00C856BE" w:rsidRPr="00AE6735">
          <w:rPr>
            <w:rFonts w:asciiTheme="minorEastAsia" w:hAnsiTheme="minorEastAsia"/>
            <w:noProof/>
            <w:rPrChange w:id="590" w:author="olly.chu" w:date="2025-04-01T15:23:00Z" w16du:dateUtc="2025-04-01T07:23:00Z">
              <w:rPr>
                <w:noProof/>
              </w:rPr>
            </w:rPrChange>
          </w:rPr>
          <w:drawing>
            <wp:inline distT="0" distB="0" distL="0" distR="0" wp14:anchorId="4565546B" wp14:editId="5B647804">
              <wp:extent cx="4590107" cy="2109974"/>
              <wp:effectExtent l="0" t="0" r="1270" b="5080"/>
              <wp:docPr id="832416483" name="圖片 1" descr="一張含有 文字, 數字, 字型, 螢幕擷取畫面 的圖片&#10;&#10;AI 產生的內容可能不正確。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7730036" name="圖片 1" descr="一張含有 文字, 數字, 字型, 螢幕擷取畫面 的圖片&#10;&#10;AI 產生的內容可能不正確。"/>
                      <pic:cNvPicPr/>
                    </pic:nvPicPr>
                    <pic:blipFill rotWithShape="1">
                      <a:blip r:embed="rId18"/>
                      <a:srcRect l="858" t="1110" r="527" b="1143"/>
                      <a:stretch/>
                    </pic:blipFill>
                    <pic:spPr bwMode="auto">
                      <a:xfrm>
                        <a:off x="0" y="0"/>
                        <a:ext cx="4595429" cy="2112421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765D61A1" w14:textId="77777777" w:rsidR="005C0734" w:rsidRPr="00AE6735" w:rsidRDefault="005C0734">
      <w:pPr>
        <w:widowControl/>
        <w:numPr>
          <w:ilvl w:val="0"/>
          <w:numId w:val="12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591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592" w:author="olly.chu" w:date="2025-04-01T10:24:00Z" w16du:dateUtc="2025-04-01T02:24:00Z">
          <w:pPr>
            <w:widowControl/>
            <w:numPr>
              <w:numId w:val="12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593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使用者管理</w:t>
      </w:r>
    </w:p>
    <w:p w14:paraId="41757788" w14:textId="77777777" w:rsidR="008B2795" w:rsidRPr="00AE6735" w:rsidRDefault="008A187E">
      <w:pPr>
        <w:widowControl/>
        <w:numPr>
          <w:ilvl w:val="0"/>
          <w:numId w:val="12"/>
        </w:numPr>
        <w:spacing w:before="100" w:beforeAutospacing="1" w:after="100" w:afterAutospacing="1" w:line="276" w:lineRule="auto"/>
        <w:rPr>
          <w:ins w:id="594" w:author="olly.chu" w:date="2025-03-25T10:34:00Z" w16du:dateUtc="2025-03-25T02:34:00Z"/>
          <w:rFonts w:asciiTheme="minorEastAsia" w:hAnsiTheme="minorEastAsia" w:cstheme="minorHAnsi"/>
          <w:kern w:val="0"/>
          <w:szCs w:val="24"/>
          <w:rPrChange w:id="595" w:author="olly.chu" w:date="2025-04-01T15:23:00Z" w16du:dateUtc="2025-04-01T07:23:00Z">
            <w:rPr>
              <w:ins w:id="596" w:author="olly.chu" w:date="2025-03-25T10:34:00Z" w16du:dateUtc="2025-03-25T02:34:00Z"/>
              <w:rFonts w:ascii="新細明體" w:eastAsia="新細明體" w:hAnsi="新細明體" w:cs="新細明體"/>
              <w:kern w:val="0"/>
              <w:szCs w:val="24"/>
            </w:rPr>
          </w:rPrChange>
        </w:rPr>
        <w:pPrChange w:id="597" w:author="olly.chu" w:date="2025-04-01T10:24:00Z" w16du:dateUtc="2025-04-01T02:24:00Z">
          <w:pPr>
            <w:widowControl/>
            <w:numPr>
              <w:numId w:val="12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ins w:id="598" w:author="olly.chu" w:date="2025-03-25T10:32:00Z" w16du:dateUtc="2025-03-25T02:32:00Z">
        <w:r w:rsidRPr="00AE6735">
          <w:rPr>
            <w:rFonts w:asciiTheme="minorEastAsia" w:hAnsiTheme="minorEastAsia" w:cstheme="minorHAnsi" w:hint="eastAsia"/>
            <w:kern w:val="0"/>
            <w:szCs w:val="24"/>
            <w:rPrChange w:id="599" w:author="olly.chu" w:date="2025-04-01T15:23:00Z" w16du:dateUtc="2025-04-01T07:23:00Z">
              <w:rPr>
                <w:rFonts w:ascii="新細明體" w:eastAsia="新細明體" w:hAnsi="新細明體" w:cs="新細明體" w:hint="eastAsia"/>
                <w:kern w:val="0"/>
                <w:szCs w:val="24"/>
              </w:rPr>
            </w:rPrChange>
          </w:rPr>
          <w:t>適用群組</w:t>
        </w:r>
        <w:r w:rsidRPr="00AE6735">
          <w:rPr>
            <w:rFonts w:asciiTheme="minorEastAsia" w:hAnsiTheme="minorEastAsia" w:cstheme="minorHAnsi"/>
            <w:kern w:val="0"/>
            <w:szCs w:val="24"/>
            <w:rPrChange w:id="600" w:author="olly.chu" w:date="2025-04-01T15:23:00Z" w16du:dateUtc="2025-04-01T07:23:00Z">
              <w:rPr>
                <w:rFonts w:ascii="新細明體" w:eastAsia="新細明體" w:hAnsi="新細明體" w:cs="新細明體"/>
                <w:kern w:val="0"/>
                <w:szCs w:val="24"/>
              </w:rPr>
            </w:rPrChange>
          </w:rPr>
          <w:t>(工廠、公司)</w:t>
        </w:r>
      </w:ins>
      <w:del w:id="601" w:author="olly.chu" w:date="2025-03-25T10:32:00Z" w16du:dateUtc="2025-03-25T02:32:00Z">
        <w:r w:rsidR="005C0734" w:rsidRPr="00AE6735" w:rsidDel="008A187E">
          <w:rPr>
            <w:rFonts w:asciiTheme="minorEastAsia" w:hAnsiTheme="minorEastAsia" w:cstheme="minorHAnsi"/>
            <w:kern w:val="0"/>
            <w:szCs w:val="24"/>
            <w:rPrChange w:id="602" w:author="olly.chu" w:date="2025-04-01T15:23:00Z" w16du:dateUtc="2025-04-01T07:23:00Z">
              <w:rPr>
                <w:rFonts w:ascii="新細明體" w:eastAsia="新細明體" w:hAnsi="新細明體" w:cs="新細明體"/>
                <w:kern w:val="0"/>
                <w:szCs w:val="24"/>
              </w:rPr>
            </w:rPrChange>
          </w:rPr>
          <w:delText>角色</w:delText>
        </w:r>
      </w:del>
      <w:r w:rsidR="005C0734" w:rsidRPr="00AE6735">
        <w:rPr>
          <w:rFonts w:asciiTheme="minorEastAsia" w:hAnsiTheme="minorEastAsia" w:cstheme="minorHAnsi"/>
          <w:kern w:val="0"/>
          <w:szCs w:val="24"/>
          <w:rPrChange w:id="603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定義與權限配置</w:t>
      </w:r>
    </w:p>
    <w:p w14:paraId="0281F301" w14:textId="117F9C0F" w:rsidR="0064514A" w:rsidRPr="00AE6735" w:rsidRDefault="0064514A">
      <w:pPr>
        <w:widowControl/>
        <w:spacing w:before="100" w:beforeAutospacing="1" w:after="100" w:afterAutospacing="1" w:line="276" w:lineRule="auto"/>
        <w:ind w:left="360"/>
        <w:rPr>
          <w:rFonts w:asciiTheme="minorEastAsia" w:hAnsiTheme="minorEastAsia" w:cstheme="minorHAnsi"/>
          <w:kern w:val="0"/>
          <w:szCs w:val="24"/>
          <w:rPrChange w:id="604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605" w:author="olly.chu" w:date="2025-04-01T14:55:00Z" w16du:dateUtc="2025-04-01T06:55:00Z">
          <w:pPr>
            <w:widowControl/>
            <w:numPr>
              <w:numId w:val="12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ins w:id="606" w:author="olly.chu" w:date="2025-03-25T10:40:00Z" w16du:dateUtc="2025-03-25T02:40:00Z">
        <w:r w:rsidRPr="00AE6735">
          <w:rPr>
            <w:rFonts w:asciiTheme="minorEastAsia" w:hAnsiTheme="minorEastAsia" w:cstheme="minorHAnsi" w:hint="eastAsia"/>
            <w:kern w:val="0"/>
            <w:szCs w:val="24"/>
            <w:rPrChange w:id="607" w:author="olly.chu" w:date="2025-04-01T15:23:00Z" w16du:dateUtc="2025-04-01T07:23:00Z">
              <w:rPr>
                <w:rFonts w:ascii="新細明體" w:eastAsia="新細明體" w:hAnsi="新細明體" w:cs="新細明體" w:hint="eastAsia"/>
                <w:kern w:val="0"/>
                <w:szCs w:val="24"/>
              </w:rPr>
            </w:rPrChange>
          </w:rPr>
          <w:t>設備</w:t>
        </w:r>
      </w:ins>
      <w:ins w:id="608" w:author="olly.chu" w:date="2025-03-25T10:38:00Z" w16du:dateUtc="2025-03-25T02:38:00Z">
        <w:r w:rsidR="008B2795" w:rsidRPr="00AE6735">
          <w:rPr>
            <w:rFonts w:asciiTheme="minorEastAsia" w:hAnsiTheme="minorEastAsia" w:cstheme="minorHAnsi" w:hint="eastAsia"/>
            <w:kern w:val="0"/>
            <w:szCs w:val="24"/>
            <w:rPrChange w:id="609" w:author="olly.chu" w:date="2025-04-01T15:23:00Z" w16du:dateUtc="2025-04-01T07:23:00Z">
              <w:rPr>
                <w:rFonts w:ascii="新細明體" w:eastAsia="新細明體" w:hAnsi="新細明體" w:cs="新細明體" w:hint="eastAsia"/>
                <w:kern w:val="0"/>
                <w:szCs w:val="24"/>
              </w:rPr>
            </w:rPrChange>
          </w:rPr>
          <w:t>舉例：</w:t>
        </w:r>
      </w:ins>
      <w:ins w:id="610" w:author="olly.chu" w:date="2025-03-25T10:36:00Z" w16du:dateUtc="2025-03-25T02:36:00Z">
        <w:r w:rsidR="008B2795" w:rsidRPr="00AE6735">
          <w:rPr>
            <w:rFonts w:asciiTheme="minorEastAsia" w:hAnsiTheme="minorEastAsia" w:cstheme="minorHAnsi" w:hint="eastAsia"/>
            <w:kern w:val="0"/>
            <w:szCs w:val="24"/>
            <w:rPrChange w:id="611" w:author="olly.chu" w:date="2025-04-01T15:23:00Z" w16du:dateUtc="2025-04-01T07:23:00Z">
              <w:rPr>
                <w:rFonts w:ascii="新細明體" w:eastAsia="新細明體" w:hAnsi="新細明體" w:cs="新細明體" w:hint="eastAsia"/>
                <w:kern w:val="0"/>
                <w:szCs w:val="24"/>
              </w:rPr>
            </w:rPrChange>
          </w:rPr>
          <w:t>假設細胞動力</w:t>
        </w:r>
      </w:ins>
      <w:ins w:id="612" w:author="olly.chu" w:date="2025-03-25T10:37:00Z" w16du:dateUtc="2025-03-25T02:37:00Z">
        <w:r w:rsidR="008B2795" w:rsidRPr="00AE6735">
          <w:rPr>
            <w:rFonts w:asciiTheme="minorEastAsia" w:hAnsiTheme="minorEastAsia" w:cstheme="minorHAnsi" w:hint="eastAsia"/>
            <w:kern w:val="0"/>
            <w:szCs w:val="24"/>
            <w:rPrChange w:id="613" w:author="olly.chu" w:date="2025-04-01T15:23:00Z" w16du:dateUtc="2025-04-01T07:23:00Z">
              <w:rPr>
                <w:rFonts w:ascii="新細明體" w:eastAsia="新細明體" w:hAnsi="新細明體" w:cs="新細明體" w:hint="eastAsia"/>
                <w:kern w:val="0"/>
                <w:szCs w:val="24"/>
              </w:rPr>
            </w:rPrChange>
          </w:rPr>
          <w:t>出設備給博訊，廠商會屬於細胞動力，但公司屬於博訊，細胞動力也會需要看到設備的維</w:t>
        </w:r>
      </w:ins>
      <w:ins w:id="614" w:author="olly.chu" w:date="2025-03-25T10:38:00Z" w16du:dateUtc="2025-03-25T02:38:00Z">
        <w:r w:rsidR="008B2795" w:rsidRPr="00AE6735">
          <w:rPr>
            <w:rFonts w:asciiTheme="minorEastAsia" w:hAnsiTheme="minorEastAsia" w:cstheme="minorHAnsi" w:hint="eastAsia"/>
            <w:kern w:val="0"/>
            <w:szCs w:val="24"/>
            <w:rPrChange w:id="615" w:author="olly.chu" w:date="2025-04-01T15:23:00Z" w16du:dateUtc="2025-04-01T07:23:00Z">
              <w:rPr>
                <w:rFonts w:ascii="新細明體" w:eastAsia="新細明體" w:hAnsi="新細明體" w:cs="新細明體" w:hint="eastAsia"/>
                <w:kern w:val="0"/>
                <w:szCs w:val="24"/>
              </w:rPr>
            </w:rPrChange>
          </w:rPr>
          <w:t>修紀錄、保養計畫等。</w:t>
        </w:r>
      </w:ins>
    </w:p>
    <w:p w14:paraId="4F4DBF38" w14:textId="06054F5E" w:rsidR="0064514A" w:rsidRDefault="005C0734">
      <w:pPr>
        <w:widowControl/>
        <w:numPr>
          <w:ilvl w:val="0"/>
          <w:numId w:val="12"/>
        </w:numPr>
        <w:spacing w:before="100" w:beforeAutospacing="1" w:after="100" w:afterAutospacing="1" w:line="276" w:lineRule="auto"/>
        <w:rPr>
          <w:ins w:id="616" w:author="olly.chu" w:date="2025-04-01T15:38:00Z" w16du:dateUtc="2025-04-01T07:38:00Z"/>
          <w:rFonts w:asciiTheme="minorEastAsia" w:hAnsiTheme="minorEastAsia" w:cstheme="minorHAnsi"/>
          <w:kern w:val="0"/>
          <w:szCs w:val="24"/>
        </w:rPr>
      </w:pPr>
      <w:r w:rsidRPr="00AE6735">
        <w:rPr>
          <w:rFonts w:asciiTheme="minorEastAsia" w:hAnsiTheme="minorEastAsia" w:cstheme="minorHAnsi"/>
          <w:kern w:val="0"/>
          <w:szCs w:val="24"/>
          <w:rPrChange w:id="617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系統功能存取控制</w:t>
      </w:r>
    </w:p>
    <w:p w14:paraId="742A747C" w14:textId="7D26704B" w:rsidR="00F54A57" w:rsidRPr="00F54A57" w:rsidRDefault="00F54A57">
      <w:pPr>
        <w:widowControl/>
        <w:numPr>
          <w:ilvl w:val="0"/>
          <w:numId w:val="12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618" w:author="olly.chu" w:date="2025-04-01T15:38:00Z" w16du:dateUtc="2025-04-01T07:38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619" w:author="olly.chu" w:date="2025-04-01T15:38:00Z" w16du:dateUtc="2025-04-01T07:38:00Z">
          <w:pPr>
            <w:widowControl/>
            <w:numPr>
              <w:numId w:val="12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ins w:id="620" w:author="olly.chu" w:date="2025-04-01T15:38:00Z" w16du:dateUtc="2025-04-01T07:38:00Z">
        <w:r>
          <w:rPr>
            <w:rFonts w:asciiTheme="minorEastAsia" w:hAnsiTheme="minorEastAsia" w:cstheme="minorHAnsi" w:hint="eastAsia"/>
            <w:kern w:val="0"/>
            <w:szCs w:val="24"/>
          </w:rPr>
          <w:t>詳細功能項目依圖表為主</w:t>
        </w:r>
      </w:ins>
    </w:p>
    <w:p w14:paraId="6EA8C3C5" w14:textId="30F6AF01" w:rsidR="005C0734" w:rsidRPr="000D3F9A" w:rsidRDefault="000263E3">
      <w:pPr>
        <w:pStyle w:val="a5"/>
        <w:widowControl/>
        <w:numPr>
          <w:ilvl w:val="0"/>
          <w:numId w:val="58"/>
        </w:numPr>
        <w:spacing w:before="100" w:beforeAutospacing="1" w:after="100" w:afterAutospacing="1" w:line="276" w:lineRule="auto"/>
        <w:ind w:leftChars="0"/>
        <w:outlineLvl w:val="2"/>
        <w:rPr>
          <w:rFonts w:asciiTheme="minorEastAsia" w:hAnsiTheme="minorEastAsia" w:cstheme="minorHAnsi"/>
          <w:b/>
          <w:bCs/>
          <w:kern w:val="0"/>
          <w:szCs w:val="24"/>
          <w:rPrChange w:id="621" w:author="olly.chu" w:date="2025-04-01T15:31:00Z" w16du:dateUtc="2025-04-01T07:31:00Z">
            <w:rPr>
              <w:rFonts w:ascii="新細明體" w:eastAsia="新細明體" w:hAnsi="新細明體" w:cs="新細明體"/>
              <w:b/>
              <w:bCs/>
              <w:kern w:val="0"/>
              <w:sz w:val="27"/>
              <w:szCs w:val="27"/>
            </w:rPr>
          </w:rPrChange>
        </w:rPr>
        <w:pPrChange w:id="622" w:author="olly.chu" w:date="2025-04-01T15:29:00Z" w16du:dateUtc="2025-04-01T07:29:00Z">
          <w:pPr>
            <w:widowControl/>
            <w:spacing w:before="100" w:beforeAutospacing="1" w:after="100" w:afterAutospacing="1"/>
            <w:outlineLvl w:val="2"/>
          </w:pPr>
        </w:pPrChange>
      </w:pPr>
      <w:del w:id="623" w:author="olly.chu" w:date="2025-04-01T11:47:00Z" w16du:dateUtc="2025-04-01T03:47:00Z">
        <w:r w:rsidRPr="000D3F9A" w:rsidDel="00777BE7">
          <w:rPr>
            <w:rFonts w:asciiTheme="minorEastAsia" w:hAnsiTheme="minorEastAsia" w:cstheme="minorHAnsi"/>
            <w:b/>
            <w:bCs/>
            <w:kern w:val="0"/>
            <w:szCs w:val="24"/>
            <w:rPrChange w:id="624" w:author="olly.chu" w:date="2025-04-01T15:31:00Z" w16du:dateUtc="2025-04-01T07:31:00Z">
              <w:rPr>
                <w:rFonts w:ascii="新細明體" w:eastAsia="新細明體" w:hAnsi="新細明體" w:cs="新細明體"/>
                <w:b/>
                <w:bCs/>
                <w:kern w:val="0"/>
                <w:sz w:val="27"/>
                <w:szCs w:val="27"/>
              </w:rPr>
            </w:rPrChange>
          </w:rPr>
          <w:delText>9</w:delText>
        </w:r>
        <w:r w:rsidR="005C0734" w:rsidRPr="000D3F9A" w:rsidDel="00777BE7">
          <w:rPr>
            <w:rFonts w:asciiTheme="minorEastAsia" w:hAnsiTheme="minorEastAsia" w:cstheme="minorHAnsi"/>
            <w:b/>
            <w:bCs/>
            <w:kern w:val="0"/>
            <w:szCs w:val="24"/>
            <w:rPrChange w:id="625" w:author="olly.chu" w:date="2025-04-01T15:31:00Z" w16du:dateUtc="2025-04-01T07:31:00Z">
              <w:rPr>
                <w:rFonts w:ascii="新細明體" w:eastAsia="新細明體" w:hAnsi="新細明體" w:cs="新細明體"/>
                <w:b/>
                <w:bCs/>
                <w:kern w:val="0"/>
                <w:sz w:val="27"/>
                <w:szCs w:val="27"/>
              </w:rPr>
            </w:rPrChange>
          </w:rPr>
          <w:delText xml:space="preserve">. </w:delText>
        </w:r>
      </w:del>
      <w:r w:rsidR="005C0734" w:rsidRPr="000D3F9A">
        <w:rPr>
          <w:rFonts w:asciiTheme="minorEastAsia" w:hAnsiTheme="minorEastAsia" w:cstheme="minorHAnsi"/>
          <w:b/>
          <w:bCs/>
          <w:kern w:val="0"/>
          <w:sz w:val="28"/>
          <w:szCs w:val="28"/>
          <w:rPrChange w:id="626" w:author="olly.chu" w:date="2025-04-01T15:31:00Z" w16du:dateUtc="2025-04-01T07:31:00Z">
            <w:rPr>
              <w:rFonts w:ascii="新細明體" w:eastAsia="新細明體" w:hAnsi="新細明體" w:cs="新細明體"/>
              <w:b/>
              <w:bCs/>
              <w:kern w:val="0"/>
              <w:sz w:val="27"/>
              <w:szCs w:val="27"/>
            </w:rPr>
          </w:rPrChange>
        </w:rPr>
        <w:t>報表查詢模組</w:t>
      </w:r>
    </w:p>
    <w:p w14:paraId="5B6B4E62" w14:textId="77777777" w:rsidR="005C0734" w:rsidRPr="00AE6735" w:rsidRDefault="005C0734">
      <w:pPr>
        <w:widowControl/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627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628" w:author="olly.chu" w:date="2025-04-01T10:24:00Z" w16du:dateUtc="2025-04-01T02:24:00Z">
          <w:pPr>
            <w:widowControl/>
            <w:spacing w:before="100" w:beforeAutospacing="1" w:after="100" w:afterAutospacing="1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629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生成各類報表與統計資料：</w:t>
      </w:r>
    </w:p>
    <w:p w14:paraId="3EAADC25" w14:textId="77777777" w:rsidR="005C0734" w:rsidRPr="00AE6735" w:rsidRDefault="005C0734">
      <w:pPr>
        <w:widowControl/>
        <w:numPr>
          <w:ilvl w:val="0"/>
          <w:numId w:val="13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630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631" w:author="olly.chu" w:date="2025-04-01T10:24:00Z" w16du:dateUtc="2025-04-01T02:24:00Z">
          <w:pPr>
            <w:widowControl/>
            <w:numPr>
              <w:numId w:val="13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632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設備狀態報表</w:t>
      </w:r>
    </w:p>
    <w:p w14:paraId="3BCC496A" w14:textId="77777777" w:rsidR="005C0734" w:rsidRPr="00AE6735" w:rsidRDefault="005C0734">
      <w:pPr>
        <w:widowControl/>
        <w:numPr>
          <w:ilvl w:val="0"/>
          <w:numId w:val="13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633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634" w:author="olly.chu" w:date="2025-04-01T10:24:00Z" w16du:dateUtc="2025-04-01T02:24:00Z">
          <w:pPr>
            <w:widowControl/>
            <w:numPr>
              <w:numId w:val="13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635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保養/校正記錄報表</w:t>
      </w:r>
    </w:p>
    <w:p w14:paraId="27293669" w14:textId="77777777" w:rsidR="005C0734" w:rsidRPr="00AE6735" w:rsidRDefault="005C0734">
      <w:pPr>
        <w:widowControl/>
        <w:numPr>
          <w:ilvl w:val="0"/>
          <w:numId w:val="13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636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637" w:author="olly.chu" w:date="2025-04-01T10:24:00Z" w16du:dateUtc="2025-04-01T02:24:00Z">
          <w:pPr>
            <w:widowControl/>
            <w:numPr>
              <w:numId w:val="13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638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維修歷史報表</w:t>
      </w:r>
    </w:p>
    <w:p w14:paraId="731917E2" w14:textId="47EA1E03" w:rsidR="005C0734" w:rsidRPr="00AE6735" w:rsidRDefault="005C0734">
      <w:pPr>
        <w:widowControl/>
        <w:numPr>
          <w:ilvl w:val="0"/>
          <w:numId w:val="13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639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640" w:author="olly.chu" w:date="2025-04-01T10:24:00Z" w16du:dateUtc="2025-04-01T02:24:00Z">
          <w:pPr>
            <w:widowControl/>
            <w:numPr>
              <w:numId w:val="13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641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工單統計報表</w:t>
      </w:r>
      <w:ins w:id="642" w:author="olly.chu" w:date="2025-04-01T15:39:00Z" w16du:dateUtc="2025-04-01T07:39:00Z">
        <w:r w:rsidR="0076573C">
          <w:rPr>
            <w:rFonts w:asciiTheme="minorEastAsia" w:hAnsiTheme="minorEastAsia" w:cstheme="minorHAnsi"/>
            <w:kern w:val="0"/>
            <w:szCs w:val="24"/>
          </w:rPr>
          <w:br/>
        </w:r>
        <w:r w:rsidR="0076573C">
          <w:rPr>
            <w:rFonts w:asciiTheme="minorEastAsia" w:hAnsiTheme="minorEastAsia" w:cstheme="minorHAnsi"/>
            <w:kern w:val="0"/>
            <w:szCs w:val="24"/>
          </w:rPr>
          <w:br/>
        </w:r>
        <w:r w:rsidR="0076573C">
          <w:rPr>
            <w:rFonts w:asciiTheme="minorEastAsia" w:hAnsiTheme="minorEastAsia" w:cstheme="minorHAnsi"/>
            <w:kern w:val="0"/>
            <w:szCs w:val="24"/>
          </w:rPr>
          <w:br/>
        </w:r>
      </w:ins>
    </w:p>
    <w:p w14:paraId="24F04DAE" w14:textId="2338D84E" w:rsidR="000263E3" w:rsidRPr="0076573C" w:rsidDel="008003A5" w:rsidRDefault="008003A5">
      <w:pPr>
        <w:widowControl/>
        <w:spacing w:before="100" w:beforeAutospacing="1" w:after="100" w:afterAutospacing="1" w:line="276" w:lineRule="auto"/>
        <w:rPr>
          <w:del w:id="643" w:author="olly.chu" w:date="2025-04-01T10:19:00Z" w16du:dateUtc="2025-04-01T02:19:00Z"/>
          <w:rFonts w:asciiTheme="minorEastAsia" w:hAnsiTheme="minorEastAsia" w:cstheme="minorHAnsi"/>
          <w:b/>
          <w:bCs/>
          <w:kern w:val="0"/>
          <w:sz w:val="36"/>
          <w:szCs w:val="36"/>
          <w:rPrChange w:id="644" w:author="olly.chu" w:date="2025-04-01T15:39:00Z" w16du:dateUtc="2025-04-01T07:39:00Z">
            <w:rPr>
              <w:del w:id="645" w:author="olly.chu" w:date="2025-04-01T10:19:00Z" w16du:dateUtc="2025-04-01T02:19:00Z"/>
              <w:rFonts w:ascii="新細明體" w:eastAsia="新細明體" w:hAnsi="新細明體" w:cs="新細明體"/>
              <w:kern w:val="0"/>
              <w:szCs w:val="24"/>
            </w:rPr>
          </w:rPrChange>
        </w:rPr>
        <w:pPrChange w:id="646" w:author="olly.chu" w:date="2025-04-01T10:24:00Z" w16du:dateUtc="2025-04-01T02:24:00Z">
          <w:pPr>
            <w:widowControl/>
            <w:spacing w:before="100" w:beforeAutospacing="1" w:after="100" w:afterAutospacing="1"/>
          </w:pPr>
        </w:pPrChange>
      </w:pPr>
      <w:ins w:id="647" w:author="olly.chu" w:date="2025-04-01T10:19:00Z" w16du:dateUtc="2025-04-01T02:19:00Z">
        <w:r w:rsidRPr="0076573C">
          <w:rPr>
            <w:rFonts w:asciiTheme="minorEastAsia" w:hAnsiTheme="minorEastAsia" w:cstheme="minorHAnsi" w:hint="eastAsia"/>
            <w:b/>
            <w:bCs/>
            <w:kern w:val="0"/>
            <w:sz w:val="36"/>
            <w:szCs w:val="36"/>
          </w:rPr>
          <w:lastRenderedPageBreak/>
          <w:t>五、</w:t>
        </w:r>
      </w:ins>
    </w:p>
    <w:p w14:paraId="17A2038B" w14:textId="77777777" w:rsidR="000263E3" w:rsidRPr="0076573C" w:rsidDel="008003A5" w:rsidRDefault="000263E3">
      <w:pPr>
        <w:widowControl/>
        <w:spacing w:before="100" w:beforeAutospacing="1" w:after="100" w:afterAutospacing="1" w:line="276" w:lineRule="auto"/>
        <w:rPr>
          <w:del w:id="648" w:author="olly.chu" w:date="2025-04-01T10:19:00Z" w16du:dateUtc="2025-04-01T02:19:00Z"/>
          <w:rFonts w:asciiTheme="minorEastAsia" w:hAnsiTheme="minorEastAsia" w:cstheme="minorHAnsi"/>
          <w:b/>
          <w:bCs/>
          <w:kern w:val="0"/>
          <w:sz w:val="36"/>
          <w:szCs w:val="36"/>
          <w:rPrChange w:id="649" w:author="olly.chu" w:date="2025-04-01T15:39:00Z" w16du:dateUtc="2025-04-01T07:39:00Z">
            <w:rPr>
              <w:del w:id="650" w:author="olly.chu" w:date="2025-04-01T10:19:00Z" w16du:dateUtc="2025-04-01T02:19:00Z"/>
              <w:rFonts w:ascii="新細明體" w:eastAsia="新細明體" w:hAnsi="新細明體" w:cs="新細明體"/>
              <w:kern w:val="0"/>
              <w:szCs w:val="24"/>
            </w:rPr>
          </w:rPrChange>
        </w:rPr>
        <w:pPrChange w:id="651" w:author="olly.chu" w:date="2025-04-01T10:24:00Z" w16du:dateUtc="2025-04-01T02:24:00Z">
          <w:pPr>
            <w:widowControl/>
            <w:spacing w:before="100" w:beforeAutospacing="1" w:after="100" w:afterAutospacing="1"/>
          </w:pPr>
        </w:pPrChange>
      </w:pPr>
    </w:p>
    <w:p w14:paraId="56BBD4CD" w14:textId="77777777" w:rsidR="000263E3" w:rsidRPr="0076573C" w:rsidDel="008003A5" w:rsidRDefault="000263E3">
      <w:pPr>
        <w:widowControl/>
        <w:spacing w:before="100" w:beforeAutospacing="1" w:after="100" w:afterAutospacing="1" w:line="276" w:lineRule="auto"/>
        <w:rPr>
          <w:del w:id="652" w:author="olly.chu" w:date="2025-04-01T10:19:00Z" w16du:dateUtc="2025-04-01T02:19:00Z"/>
          <w:rFonts w:asciiTheme="minorEastAsia" w:hAnsiTheme="minorEastAsia" w:cstheme="minorHAnsi"/>
          <w:b/>
          <w:bCs/>
          <w:kern w:val="0"/>
          <w:sz w:val="36"/>
          <w:szCs w:val="36"/>
          <w:rPrChange w:id="653" w:author="olly.chu" w:date="2025-04-01T15:39:00Z" w16du:dateUtc="2025-04-01T07:39:00Z">
            <w:rPr>
              <w:del w:id="654" w:author="olly.chu" w:date="2025-04-01T10:19:00Z" w16du:dateUtc="2025-04-01T02:19:00Z"/>
              <w:rFonts w:ascii="新細明體" w:eastAsia="新細明體" w:hAnsi="新細明體" w:cs="新細明體"/>
              <w:kern w:val="0"/>
              <w:szCs w:val="24"/>
            </w:rPr>
          </w:rPrChange>
        </w:rPr>
        <w:pPrChange w:id="655" w:author="olly.chu" w:date="2025-04-01T10:24:00Z" w16du:dateUtc="2025-04-01T02:24:00Z">
          <w:pPr>
            <w:widowControl/>
            <w:spacing w:before="100" w:beforeAutospacing="1" w:after="100" w:afterAutospacing="1"/>
          </w:pPr>
        </w:pPrChange>
      </w:pPr>
    </w:p>
    <w:p w14:paraId="658D2A97" w14:textId="77777777" w:rsidR="000263E3" w:rsidRPr="0076573C" w:rsidDel="008003A5" w:rsidRDefault="000263E3">
      <w:pPr>
        <w:widowControl/>
        <w:spacing w:before="100" w:beforeAutospacing="1" w:after="100" w:afterAutospacing="1" w:line="276" w:lineRule="auto"/>
        <w:rPr>
          <w:del w:id="656" w:author="olly.chu" w:date="2025-04-01T10:19:00Z" w16du:dateUtc="2025-04-01T02:19:00Z"/>
          <w:rFonts w:asciiTheme="minorEastAsia" w:hAnsiTheme="minorEastAsia" w:cstheme="minorHAnsi"/>
          <w:b/>
          <w:bCs/>
          <w:kern w:val="0"/>
          <w:sz w:val="36"/>
          <w:szCs w:val="36"/>
          <w:rPrChange w:id="657" w:author="olly.chu" w:date="2025-04-01T15:39:00Z" w16du:dateUtc="2025-04-01T07:39:00Z">
            <w:rPr>
              <w:del w:id="658" w:author="olly.chu" w:date="2025-04-01T10:19:00Z" w16du:dateUtc="2025-04-01T02:19:00Z"/>
              <w:rFonts w:ascii="新細明體" w:eastAsia="新細明體" w:hAnsi="新細明體" w:cs="新細明體"/>
              <w:kern w:val="0"/>
              <w:szCs w:val="24"/>
            </w:rPr>
          </w:rPrChange>
        </w:rPr>
        <w:pPrChange w:id="659" w:author="olly.chu" w:date="2025-04-01T10:24:00Z" w16du:dateUtc="2025-04-01T02:24:00Z">
          <w:pPr>
            <w:widowControl/>
            <w:spacing w:before="100" w:beforeAutospacing="1" w:after="100" w:afterAutospacing="1"/>
          </w:pPr>
        </w:pPrChange>
      </w:pPr>
    </w:p>
    <w:p w14:paraId="7BDE4CCE" w14:textId="77777777" w:rsidR="005C0734" w:rsidRPr="0076573C" w:rsidRDefault="005C0734">
      <w:pPr>
        <w:widowControl/>
        <w:spacing w:before="100" w:beforeAutospacing="1" w:after="100" w:afterAutospacing="1" w:line="276" w:lineRule="auto"/>
        <w:outlineLvl w:val="1"/>
        <w:rPr>
          <w:rFonts w:asciiTheme="minorEastAsia" w:hAnsiTheme="minorEastAsia" w:cstheme="minorHAnsi"/>
          <w:b/>
          <w:bCs/>
          <w:kern w:val="0"/>
          <w:sz w:val="36"/>
          <w:szCs w:val="36"/>
          <w:rPrChange w:id="660" w:author="olly.chu" w:date="2025-04-01T15:39:00Z" w16du:dateUtc="2025-04-01T07:39:00Z">
            <w:rPr>
              <w:rFonts w:ascii="新細明體" w:eastAsia="新細明體" w:hAnsi="新細明體" w:cs="新細明體"/>
              <w:b/>
              <w:bCs/>
              <w:kern w:val="0"/>
              <w:sz w:val="36"/>
              <w:szCs w:val="36"/>
            </w:rPr>
          </w:rPrChange>
        </w:rPr>
        <w:pPrChange w:id="661" w:author="olly.chu" w:date="2025-04-01T10:24:00Z" w16du:dateUtc="2025-04-01T02:24:00Z">
          <w:pPr>
            <w:widowControl/>
            <w:spacing w:before="100" w:beforeAutospacing="1" w:after="100" w:afterAutospacing="1"/>
            <w:outlineLvl w:val="1"/>
          </w:pPr>
        </w:pPrChange>
      </w:pPr>
      <w:r w:rsidRPr="0076573C">
        <w:rPr>
          <w:rFonts w:asciiTheme="minorEastAsia" w:hAnsiTheme="minorEastAsia" w:cstheme="minorHAnsi"/>
          <w:b/>
          <w:bCs/>
          <w:kern w:val="0"/>
          <w:sz w:val="36"/>
          <w:szCs w:val="36"/>
          <w:rPrChange w:id="662" w:author="olly.chu" w:date="2025-04-01T15:39:00Z" w16du:dateUtc="2025-04-01T07:39:00Z">
            <w:rPr>
              <w:rFonts w:ascii="新細明體" w:eastAsia="新細明體" w:hAnsi="新細明體" w:cs="新細明體"/>
              <w:b/>
              <w:bCs/>
              <w:kern w:val="0"/>
              <w:sz w:val="36"/>
              <w:szCs w:val="36"/>
            </w:rPr>
          </w:rPrChange>
        </w:rPr>
        <w:t>工作流程實作</w:t>
      </w:r>
    </w:p>
    <w:p w14:paraId="1A35835C" w14:textId="77777777" w:rsidR="005C0734" w:rsidRPr="000D3F9A" w:rsidRDefault="005C0734">
      <w:pPr>
        <w:pStyle w:val="a5"/>
        <w:widowControl/>
        <w:numPr>
          <w:ilvl w:val="0"/>
          <w:numId w:val="59"/>
        </w:numPr>
        <w:spacing w:before="100" w:beforeAutospacing="1" w:after="100" w:afterAutospacing="1" w:line="276" w:lineRule="auto"/>
        <w:ind w:leftChars="0"/>
        <w:outlineLvl w:val="2"/>
        <w:rPr>
          <w:rFonts w:asciiTheme="minorEastAsia" w:hAnsiTheme="minorEastAsia" w:cstheme="minorHAnsi"/>
          <w:b/>
          <w:bCs/>
          <w:kern w:val="0"/>
          <w:sz w:val="28"/>
          <w:szCs w:val="28"/>
          <w:rPrChange w:id="663" w:author="olly.chu" w:date="2025-04-01T15:31:00Z" w16du:dateUtc="2025-04-01T07:31:00Z">
            <w:rPr>
              <w:rFonts w:ascii="新細明體" w:eastAsia="新細明體" w:hAnsi="新細明體" w:cs="新細明體"/>
              <w:b/>
              <w:bCs/>
              <w:kern w:val="0"/>
              <w:sz w:val="27"/>
              <w:szCs w:val="27"/>
            </w:rPr>
          </w:rPrChange>
        </w:rPr>
        <w:pPrChange w:id="664" w:author="olly.chu" w:date="2025-04-01T15:31:00Z" w16du:dateUtc="2025-04-01T07:31:00Z">
          <w:pPr>
            <w:widowControl/>
            <w:spacing w:before="100" w:beforeAutospacing="1" w:after="100" w:afterAutospacing="1"/>
            <w:outlineLvl w:val="2"/>
          </w:pPr>
        </w:pPrChange>
      </w:pPr>
      <w:r w:rsidRPr="000D3F9A">
        <w:rPr>
          <w:rFonts w:asciiTheme="minorEastAsia" w:hAnsiTheme="minorEastAsia" w:cstheme="minorHAnsi"/>
          <w:b/>
          <w:bCs/>
          <w:kern w:val="0"/>
          <w:sz w:val="28"/>
          <w:szCs w:val="28"/>
          <w:rPrChange w:id="665" w:author="olly.chu" w:date="2025-04-01T15:31:00Z" w16du:dateUtc="2025-04-01T07:31:00Z">
            <w:rPr>
              <w:rFonts w:ascii="新細明體" w:eastAsia="新細明體" w:hAnsi="新細明體" w:cs="新細明體"/>
              <w:b/>
              <w:bCs/>
              <w:kern w:val="0"/>
              <w:sz w:val="27"/>
              <w:szCs w:val="27"/>
            </w:rPr>
          </w:rPrChange>
        </w:rPr>
        <w:t>保養/校正工作流程</w:t>
      </w:r>
    </w:p>
    <w:p w14:paraId="11FD121A" w14:textId="77777777" w:rsidR="005C0734" w:rsidRPr="00AE6735" w:rsidRDefault="005C0734">
      <w:pPr>
        <w:widowControl/>
        <w:spacing w:before="100" w:beforeAutospacing="1" w:after="100" w:afterAutospacing="1" w:line="276" w:lineRule="auto"/>
        <w:outlineLvl w:val="2"/>
        <w:rPr>
          <w:rFonts w:asciiTheme="minorEastAsia" w:hAnsiTheme="minorEastAsia" w:cstheme="minorHAnsi"/>
          <w:kern w:val="0"/>
          <w:szCs w:val="24"/>
          <w:rPrChange w:id="666" w:author="olly.chu" w:date="2025-04-01T15:23:00Z" w16du:dateUtc="2025-04-01T07:23:00Z">
            <w:rPr>
              <w:rFonts w:ascii="新細明體" w:eastAsia="新細明體" w:hAnsi="新細明體" w:cs="新細明體"/>
              <w:b/>
              <w:bCs/>
              <w:kern w:val="0"/>
              <w:sz w:val="27"/>
              <w:szCs w:val="27"/>
            </w:rPr>
          </w:rPrChange>
        </w:rPr>
        <w:pPrChange w:id="667" w:author="olly.chu" w:date="2025-04-01T10:24:00Z" w16du:dateUtc="2025-04-01T02:24:00Z">
          <w:pPr>
            <w:widowControl/>
            <w:spacing w:before="100" w:beforeAutospacing="1" w:after="100" w:afterAutospacing="1"/>
            <w:outlineLvl w:val="2"/>
          </w:pPr>
        </w:pPrChange>
      </w:pPr>
      <w:r w:rsidRPr="00AE6735">
        <w:rPr>
          <w:rFonts w:asciiTheme="minorEastAsia" w:hAnsiTheme="minorEastAsia" w:cstheme="minorHAnsi"/>
          <w:noProof/>
          <w:szCs w:val="24"/>
          <w:rPrChange w:id="668" w:author="olly.chu" w:date="2025-04-01T15:23:00Z" w16du:dateUtc="2025-04-01T07:23:00Z">
            <w:rPr>
              <w:rFonts w:cstheme="minorHAnsi"/>
              <w:noProof/>
            </w:rPr>
          </w:rPrChange>
        </w:rPr>
        <w:drawing>
          <wp:inline distT="0" distB="0" distL="0" distR="0" wp14:anchorId="2031F13C" wp14:editId="37005FFE">
            <wp:extent cx="5274310" cy="1429385"/>
            <wp:effectExtent l="0" t="0" r="2540" b="0"/>
            <wp:docPr id="8" name="圖片 7">
              <a:extLst xmlns:a="http://schemas.openxmlformats.org/drawingml/2006/main">
                <a:ext uri="{FF2B5EF4-FFF2-40B4-BE49-F238E27FC236}">
                  <a16:creationId xmlns:a16="http://schemas.microsoft.com/office/drawing/2014/main" id="{A5B25C30-3F0D-8A38-715D-F6D1313649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>
                      <a:extLst>
                        <a:ext uri="{FF2B5EF4-FFF2-40B4-BE49-F238E27FC236}">
                          <a16:creationId xmlns:a16="http://schemas.microsoft.com/office/drawing/2014/main" id="{A5B25C30-3F0D-8A38-715D-F6D1313649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3355" w14:textId="77777777" w:rsidR="005C0734" w:rsidRPr="00AE6735" w:rsidRDefault="005C0734">
      <w:pPr>
        <w:widowControl/>
        <w:numPr>
          <w:ilvl w:val="0"/>
          <w:numId w:val="14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669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670" w:author="olly.chu" w:date="2025-04-01T10:24:00Z" w16du:dateUtc="2025-04-01T02:24:00Z">
          <w:pPr>
            <w:widowControl/>
            <w:numPr>
              <w:numId w:val="14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671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系統根據排程自動或由使用者手動創建保養/校正工單</w:t>
      </w:r>
    </w:p>
    <w:p w14:paraId="4D3A0D15" w14:textId="77777777" w:rsidR="005C0734" w:rsidRPr="00AE6735" w:rsidRDefault="005C0734">
      <w:pPr>
        <w:widowControl/>
        <w:numPr>
          <w:ilvl w:val="0"/>
          <w:numId w:val="14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672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673" w:author="olly.chu" w:date="2025-04-01T10:24:00Z" w16du:dateUtc="2025-04-01T02:24:00Z">
          <w:pPr>
            <w:widowControl/>
            <w:numPr>
              <w:numId w:val="14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674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工程師接收工單並進行保養/校正作業</w:t>
      </w:r>
    </w:p>
    <w:p w14:paraId="2076C35D" w14:textId="5D31287D" w:rsidR="00C55EF9" w:rsidRPr="00AE6735" w:rsidRDefault="00C55EF9">
      <w:pPr>
        <w:widowControl/>
        <w:numPr>
          <w:ilvl w:val="0"/>
          <w:numId w:val="14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675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676" w:author="olly.chu" w:date="2025-04-01T10:24:00Z" w16du:dateUtc="2025-04-01T02:24:00Z">
          <w:pPr>
            <w:widowControl/>
            <w:numPr>
              <w:numId w:val="14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 w:hint="eastAsia"/>
          <w:kern w:val="0"/>
          <w:szCs w:val="24"/>
          <w:rPrChange w:id="677" w:author="olly.chu" w:date="2025-04-01T15:23:00Z" w16du:dateUtc="2025-04-01T07:23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若因等料或其他因素無法及時完成保養</w:t>
      </w:r>
      <w:r w:rsidRPr="00AE6735">
        <w:rPr>
          <w:rFonts w:asciiTheme="minorEastAsia" w:hAnsiTheme="minorEastAsia" w:cstheme="minorHAnsi"/>
          <w:kern w:val="0"/>
          <w:szCs w:val="24"/>
          <w:rPrChange w:id="678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/校正作業，可將工單暫停。</w:t>
      </w:r>
    </w:p>
    <w:p w14:paraId="039EE69F" w14:textId="77777777" w:rsidR="005C0734" w:rsidRPr="00AE6735" w:rsidRDefault="005C0734">
      <w:pPr>
        <w:widowControl/>
        <w:numPr>
          <w:ilvl w:val="0"/>
          <w:numId w:val="14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679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680" w:author="olly.chu" w:date="2025-04-01T10:24:00Z" w16du:dateUtc="2025-04-01T02:24:00Z">
          <w:pPr>
            <w:widowControl/>
            <w:numPr>
              <w:numId w:val="14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681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主管或客戶進行驗收</w:t>
      </w:r>
    </w:p>
    <w:p w14:paraId="0202032F" w14:textId="77777777" w:rsidR="005C0734" w:rsidRPr="00AE6735" w:rsidRDefault="005C0734">
      <w:pPr>
        <w:widowControl/>
        <w:numPr>
          <w:ilvl w:val="0"/>
          <w:numId w:val="14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682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683" w:author="olly.chu" w:date="2025-04-01T10:24:00Z" w16du:dateUtc="2025-04-01T02:24:00Z">
          <w:pPr>
            <w:widowControl/>
            <w:numPr>
              <w:numId w:val="14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684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驗收通過後，系統生成保養/校正報告並更新設備狀態</w:t>
      </w:r>
    </w:p>
    <w:p w14:paraId="2240D600" w14:textId="2128B6BD" w:rsidR="005C0734" w:rsidRPr="00AE6735" w:rsidRDefault="005C0734">
      <w:pPr>
        <w:widowControl/>
        <w:numPr>
          <w:ilvl w:val="0"/>
          <w:numId w:val="14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685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686" w:author="olly.chu" w:date="2025-04-01T10:24:00Z" w16du:dateUtc="2025-04-01T02:24:00Z">
          <w:pPr>
            <w:widowControl/>
            <w:numPr>
              <w:numId w:val="14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687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驗收未通過，工單返回</w:t>
      </w:r>
      <w:r w:rsidR="004D2CF9" w:rsidRPr="00AE6735">
        <w:rPr>
          <w:rFonts w:asciiTheme="minorEastAsia" w:hAnsiTheme="minorEastAsia" w:cstheme="minorHAnsi" w:hint="eastAsia"/>
          <w:kern w:val="0"/>
          <w:szCs w:val="24"/>
          <w:rPrChange w:id="688" w:author="olly.chu" w:date="2025-04-01T15:23:00Z" w16du:dateUtc="2025-04-01T07:23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可接單</w:t>
      </w:r>
      <w:r w:rsidRPr="00AE6735">
        <w:rPr>
          <w:rFonts w:asciiTheme="minorEastAsia" w:hAnsiTheme="minorEastAsia" w:cstheme="minorHAnsi"/>
          <w:kern w:val="0"/>
          <w:szCs w:val="24"/>
          <w:rPrChange w:id="689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狀態並通知相關人員</w:t>
      </w:r>
    </w:p>
    <w:p w14:paraId="2C5E931F" w14:textId="77777777" w:rsidR="005C0734" w:rsidRPr="000D3F9A" w:rsidRDefault="005C0734">
      <w:pPr>
        <w:pStyle w:val="a5"/>
        <w:widowControl/>
        <w:numPr>
          <w:ilvl w:val="0"/>
          <w:numId w:val="60"/>
        </w:numPr>
        <w:spacing w:before="100" w:beforeAutospacing="1" w:after="100" w:afterAutospacing="1" w:line="276" w:lineRule="auto"/>
        <w:ind w:leftChars="0"/>
        <w:outlineLvl w:val="2"/>
        <w:rPr>
          <w:rFonts w:asciiTheme="minorEastAsia" w:hAnsiTheme="minorEastAsia" w:cstheme="minorHAnsi"/>
          <w:b/>
          <w:bCs/>
          <w:kern w:val="0"/>
          <w:sz w:val="28"/>
          <w:szCs w:val="28"/>
          <w:rPrChange w:id="690" w:author="olly.chu" w:date="2025-04-01T15:31:00Z" w16du:dateUtc="2025-04-01T07:31:00Z">
            <w:rPr>
              <w:rFonts w:ascii="新細明體" w:eastAsia="新細明體" w:hAnsi="新細明體" w:cs="新細明體"/>
              <w:b/>
              <w:bCs/>
              <w:kern w:val="0"/>
              <w:sz w:val="27"/>
              <w:szCs w:val="27"/>
            </w:rPr>
          </w:rPrChange>
        </w:rPr>
        <w:pPrChange w:id="691" w:author="olly.chu" w:date="2025-04-01T15:31:00Z" w16du:dateUtc="2025-04-01T07:31:00Z">
          <w:pPr>
            <w:widowControl/>
            <w:spacing w:before="100" w:beforeAutospacing="1" w:after="100" w:afterAutospacing="1"/>
            <w:outlineLvl w:val="2"/>
          </w:pPr>
        </w:pPrChange>
      </w:pPr>
      <w:r w:rsidRPr="000D3F9A">
        <w:rPr>
          <w:rFonts w:asciiTheme="minorEastAsia" w:hAnsiTheme="minorEastAsia" w:cstheme="minorHAnsi"/>
          <w:b/>
          <w:bCs/>
          <w:kern w:val="0"/>
          <w:sz w:val="28"/>
          <w:szCs w:val="28"/>
          <w:rPrChange w:id="692" w:author="olly.chu" w:date="2025-04-01T15:31:00Z" w16du:dateUtc="2025-04-01T07:31:00Z">
            <w:rPr>
              <w:rFonts w:ascii="新細明體" w:eastAsia="新細明體" w:hAnsi="新細明體" w:cs="新細明體"/>
              <w:b/>
              <w:bCs/>
              <w:kern w:val="0"/>
              <w:sz w:val="27"/>
              <w:szCs w:val="27"/>
            </w:rPr>
          </w:rPrChange>
        </w:rPr>
        <w:t>維修工作流程</w:t>
      </w:r>
    </w:p>
    <w:p w14:paraId="433EE3EE" w14:textId="77777777" w:rsidR="005C0734" w:rsidRPr="00AE6735" w:rsidRDefault="005C0734">
      <w:pPr>
        <w:widowControl/>
        <w:spacing w:before="100" w:beforeAutospacing="1" w:after="100" w:afterAutospacing="1" w:line="276" w:lineRule="auto"/>
        <w:outlineLvl w:val="2"/>
        <w:rPr>
          <w:rFonts w:asciiTheme="minorEastAsia" w:hAnsiTheme="minorEastAsia" w:cstheme="minorHAnsi"/>
          <w:kern w:val="0"/>
          <w:szCs w:val="24"/>
          <w:rPrChange w:id="693" w:author="olly.chu" w:date="2025-04-01T15:23:00Z" w16du:dateUtc="2025-04-01T07:23:00Z">
            <w:rPr>
              <w:rFonts w:ascii="新細明體" w:eastAsia="新細明體" w:hAnsi="新細明體" w:cs="新細明體"/>
              <w:b/>
              <w:bCs/>
              <w:kern w:val="0"/>
              <w:sz w:val="27"/>
              <w:szCs w:val="27"/>
            </w:rPr>
          </w:rPrChange>
        </w:rPr>
        <w:pPrChange w:id="694" w:author="olly.chu" w:date="2025-04-01T10:24:00Z" w16du:dateUtc="2025-04-01T02:24:00Z">
          <w:pPr>
            <w:widowControl/>
            <w:spacing w:before="100" w:beforeAutospacing="1" w:after="100" w:afterAutospacing="1"/>
            <w:outlineLvl w:val="2"/>
          </w:pPr>
        </w:pPrChange>
      </w:pPr>
      <w:r w:rsidRPr="00AE6735">
        <w:rPr>
          <w:rFonts w:asciiTheme="minorEastAsia" w:hAnsiTheme="minorEastAsia" w:cstheme="minorHAnsi"/>
          <w:noProof/>
          <w:szCs w:val="24"/>
          <w:rPrChange w:id="695" w:author="olly.chu" w:date="2025-04-01T15:23:00Z" w16du:dateUtc="2025-04-01T07:23:00Z">
            <w:rPr>
              <w:rFonts w:cstheme="minorHAnsi"/>
              <w:noProof/>
            </w:rPr>
          </w:rPrChange>
        </w:rPr>
        <w:drawing>
          <wp:inline distT="0" distB="0" distL="0" distR="0" wp14:anchorId="246F5AE8" wp14:editId="5EFF42A2">
            <wp:extent cx="5274310" cy="1620520"/>
            <wp:effectExtent l="0" t="0" r="2540" b="0"/>
            <wp:docPr id="11" name="圖片 10">
              <a:extLst xmlns:a="http://schemas.openxmlformats.org/drawingml/2006/main">
                <a:ext uri="{FF2B5EF4-FFF2-40B4-BE49-F238E27FC236}">
                  <a16:creationId xmlns:a16="http://schemas.microsoft.com/office/drawing/2014/main" id="{340E4BD2-E055-6F86-8AB4-744848C64A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0">
                      <a:extLst>
                        <a:ext uri="{FF2B5EF4-FFF2-40B4-BE49-F238E27FC236}">
                          <a16:creationId xmlns:a16="http://schemas.microsoft.com/office/drawing/2014/main" id="{340E4BD2-E055-6F86-8AB4-744848C64A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E8DE" w14:textId="77777777" w:rsidR="005C0734" w:rsidRPr="00AE6735" w:rsidRDefault="005C0734">
      <w:pPr>
        <w:widowControl/>
        <w:numPr>
          <w:ilvl w:val="0"/>
          <w:numId w:val="15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696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697" w:author="olly.chu" w:date="2025-04-01T10:24:00Z" w16du:dateUtc="2025-04-01T02:24:00Z">
          <w:pPr>
            <w:widowControl/>
            <w:numPr>
              <w:numId w:val="15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698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系統</w:t>
      </w:r>
      <w:r w:rsidRPr="00AE6735">
        <w:rPr>
          <w:rFonts w:asciiTheme="minorEastAsia" w:hAnsiTheme="minorEastAsia" w:cstheme="minorHAnsi" w:hint="eastAsia"/>
          <w:kern w:val="0"/>
          <w:szCs w:val="24"/>
          <w:rPrChange w:id="699" w:author="olly.chu" w:date="2025-04-01T15:23:00Z" w16du:dateUtc="2025-04-01T07:23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接收</w:t>
      </w:r>
      <w:r w:rsidRPr="00AE6735">
        <w:rPr>
          <w:rFonts w:asciiTheme="minorEastAsia" w:hAnsiTheme="minorEastAsia" w:cstheme="minorHAnsi"/>
          <w:kern w:val="0"/>
          <w:szCs w:val="24"/>
          <w:rPrChange w:id="700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設備異常</w:t>
      </w:r>
      <w:r w:rsidRPr="00AE6735">
        <w:rPr>
          <w:rFonts w:asciiTheme="minorEastAsia" w:hAnsiTheme="minorEastAsia" w:cstheme="minorHAnsi" w:hint="eastAsia"/>
          <w:kern w:val="0"/>
          <w:szCs w:val="24"/>
          <w:rPrChange w:id="701" w:author="olly.chu" w:date="2025-04-01T15:23:00Z" w16du:dateUtc="2025-04-01T07:23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訊號即</w:t>
      </w:r>
      <w:r w:rsidRPr="00AE6735">
        <w:rPr>
          <w:rFonts w:asciiTheme="minorEastAsia" w:hAnsiTheme="minorEastAsia" w:cstheme="minorHAnsi"/>
          <w:kern w:val="0"/>
          <w:szCs w:val="24"/>
          <w:rPrChange w:id="702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建立維修工單</w:t>
      </w:r>
      <w:r w:rsidRPr="00AE6735">
        <w:rPr>
          <w:rFonts w:asciiTheme="minorEastAsia" w:hAnsiTheme="minorEastAsia" w:cstheme="minorHAnsi" w:hint="eastAsia"/>
          <w:kern w:val="0"/>
          <w:szCs w:val="24"/>
          <w:rPrChange w:id="703" w:author="olly.chu" w:date="2025-04-01T15:23:00Z" w16du:dateUtc="2025-04-01T07:23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，</w:t>
      </w:r>
      <w:r w:rsidRPr="00AE6735">
        <w:rPr>
          <w:rFonts w:asciiTheme="minorEastAsia" w:hAnsiTheme="minorEastAsia" w:cstheme="minorHAnsi"/>
          <w:kern w:val="0"/>
          <w:szCs w:val="24"/>
          <w:rPrChange w:id="704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或由使用者手動創建維修工單</w:t>
      </w:r>
    </w:p>
    <w:p w14:paraId="43846A75" w14:textId="77777777" w:rsidR="005C0734" w:rsidRPr="00AE6735" w:rsidRDefault="005C0734">
      <w:pPr>
        <w:widowControl/>
        <w:numPr>
          <w:ilvl w:val="0"/>
          <w:numId w:val="15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705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706" w:author="olly.chu" w:date="2025-04-01T10:24:00Z" w16du:dateUtc="2025-04-01T02:24:00Z">
          <w:pPr>
            <w:widowControl/>
            <w:numPr>
              <w:numId w:val="15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707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工程師接收工單並進行初步檢查</w:t>
      </w:r>
    </w:p>
    <w:p w14:paraId="49F4F43A" w14:textId="77777777" w:rsidR="005C0734" w:rsidRPr="00AE6735" w:rsidRDefault="005C0734">
      <w:pPr>
        <w:widowControl/>
        <w:numPr>
          <w:ilvl w:val="0"/>
          <w:numId w:val="15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708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709" w:author="olly.chu" w:date="2025-04-01T10:24:00Z" w16du:dateUtc="2025-04-01T02:24:00Z">
          <w:pPr>
            <w:widowControl/>
            <w:numPr>
              <w:numId w:val="15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710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工程師執行維修操作</w:t>
      </w:r>
      <w:r w:rsidRPr="00AE6735">
        <w:rPr>
          <w:rFonts w:asciiTheme="minorEastAsia" w:hAnsiTheme="minorEastAsia" w:cstheme="minorHAnsi" w:hint="eastAsia"/>
          <w:kern w:val="0"/>
          <w:szCs w:val="24"/>
          <w:rPrChange w:id="711" w:author="olly.chu" w:date="2025-04-01T15:23:00Z" w16du:dateUtc="2025-04-01T07:23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，紀錄更換零件或模組</w:t>
      </w:r>
    </w:p>
    <w:p w14:paraId="554A3A39" w14:textId="13FE70AC" w:rsidR="005C0734" w:rsidRPr="00AE6735" w:rsidRDefault="005C0734">
      <w:pPr>
        <w:widowControl/>
        <w:numPr>
          <w:ilvl w:val="0"/>
          <w:numId w:val="15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712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713" w:author="olly.chu" w:date="2025-04-01T10:24:00Z" w16du:dateUtc="2025-04-01T02:24:00Z">
          <w:pPr>
            <w:widowControl/>
            <w:numPr>
              <w:numId w:val="15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 w:hint="eastAsia"/>
          <w:kern w:val="0"/>
          <w:szCs w:val="24"/>
          <w:rPrChange w:id="714" w:author="olly.chu" w:date="2025-04-01T15:23:00Z" w16du:dateUtc="2025-04-01T07:23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若因等料或其他因素無法及時修復，可將工單暫停。</w:t>
      </w:r>
    </w:p>
    <w:p w14:paraId="1BA87ECA" w14:textId="77777777" w:rsidR="005C0734" w:rsidRPr="00AE6735" w:rsidRDefault="005C0734">
      <w:pPr>
        <w:widowControl/>
        <w:numPr>
          <w:ilvl w:val="0"/>
          <w:numId w:val="15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715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716" w:author="olly.chu" w:date="2025-04-01T10:24:00Z" w16du:dateUtc="2025-04-01T02:24:00Z">
          <w:pPr>
            <w:widowControl/>
            <w:numPr>
              <w:numId w:val="15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717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維修完成後，主管或客戶進行驗收</w:t>
      </w:r>
    </w:p>
    <w:p w14:paraId="2A14DC4F" w14:textId="77777777" w:rsidR="005C0734" w:rsidRPr="00AE6735" w:rsidRDefault="005C0734">
      <w:pPr>
        <w:widowControl/>
        <w:numPr>
          <w:ilvl w:val="0"/>
          <w:numId w:val="15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718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719" w:author="olly.chu" w:date="2025-04-01T10:24:00Z" w16du:dateUtc="2025-04-01T02:24:00Z">
          <w:pPr>
            <w:widowControl/>
            <w:numPr>
              <w:numId w:val="15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720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lastRenderedPageBreak/>
        <w:t>驗收通過後，系統生成維修報告並更新設備狀態</w:t>
      </w:r>
    </w:p>
    <w:p w14:paraId="7D547CC4" w14:textId="16C8D305" w:rsidR="005C0734" w:rsidRPr="00AE6735" w:rsidRDefault="005C0734">
      <w:pPr>
        <w:widowControl/>
        <w:numPr>
          <w:ilvl w:val="0"/>
          <w:numId w:val="15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721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722" w:author="olly.chu" w:date="2025-04-01T10:24:00Z" w16du:dateUtc="2025-04-01T02:24:00Z">
          <w:pPr>
            <w:widowControl/>
            <w:numPr>
              <w:numId w:val="15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723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驗收未通過，工單返</w:t>
      </w:r>
      <w:r w:rsidR="004D2CF9" w:rsidRPr="00AE6735">
        <w:rPr>
          <w:rFonts w:asciiTheme="minorEastAsia" w:hAnsiTheme="minorEastAsia" w:cstheme="minorHAnsi" w:hint="eastAsia"/>
          <w:kern w:val="0"/>
          <w:szCs w:val="24"/>
          <w:rPrChange w:id="724" w:author="olly.chu" w:date="2025-04-01T15:23:00Z" w16du:dateUtc="2025-04-01T07:23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回可接單</w:t>
      </w:r>
      <w:r w:rsidRPr="00AE6735">
        <w:rPr>
          <w:rFonts w:asciiTheme="minorEastAsia" w:hAnsiTheme="minorEastAsia" w:cstheme="minorHAnsi"/>
          <w:kern w:val="0"/>
          <w:szCs w:val="24"/>
          <w:rPrChange w:id="725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狀態並通知相關人員</w:t>
      </w:r>
    </w:p>
    <w:p w14:paraId="629C8D3E" w14:textId="5A475CF8" w:rsidR="005C0734" w:rsidRPr="008A2464" w:rsidRDefault="008003A5">
      <w:pPr>
        <w:widowControl/>
        <w:spacing w:before="100" w:beforeAutospacing="1" w:after="100" w:afterAutospacing="1" w:line="276" w:lineRule="auto"/>
        <w:outlineLvl w:val="1"/>
        <w:rPr>
          <w:rFonts w:asciiTheme="minorEastAsia" w:hAnsiTheme="minorEastAsia" w:cstheme="minorHAnsi"/>
          <w:kern w:val="0"/>
          <w:sz w:val="36"/>
          <w:szCs w:val="36"/>
          <w:rPrChange w:id="726" w:author="olly.chu" w:date="2025-04-01T15:39:00Z" w16du:dateUtc="2025-04-01T07:39:00Z">
            <w:rPr>
              <w:rFonts w:ascii="新細明體" w:eastAsia="新細明體" w:hAnsi="新細明體" w:cs="新細明體"/>
              <w:b/>
              <w:bCs/>
              <w:kern w:val="0"/>
              <w:sz w:val="36"/>
              <w:szCs w:val="36"/>
            </w:rPr>
          </w:rPrChange>
        </w:rPr>
        <w:pPrChange w:id="727" w:author="olly.chu" w:date="2025-04-01T10:24:00Z" w16du:dateUtc="2025-04-01T02:24:00Z">
          <w:pPr>
            <w:widowControl/>
            <w:spacing w:before="100" w:beforeAutospacing="1" w:after="100" w:afterAutospacing="1"/>
            <w:outlineLvl w:val="1"/>
          </w:pPr>
        </w:pPrChange>
      </w:pPr>
      <w:ins w:id="728" w:author="olly.chu" w:date="2025-04-01T10:19:00Z" w16du:dateUtc="2025-04-01T02:19:00Z">
        <w:r w:rsidRPr="008A2464">
          <w:rPr>
            <w:rFonts w:asciiTheme="minorEastAsia" w:hAnsiTheme="minorEastAsia" w:cstheme="minorHAnsi" w:hint="eastAsia"/>
            <w:b/>
            <w:bCs/>
            <w:kern w:val="0"/>
            <w:sz w:val="36"/>
            <w:szCs w:val="36"/>
          </w:rPr>
          <w:t>六</w:t>
        </w:r>
        <w:r w:rsidRPr="008A2464">
          <w:rPr>
            <w:rFonts w:asciiTheme="minorEastAsia" w:hAnsiTheme="minorEastAsia" w:cstheme="minorHAnsi" w:hint="eastAsia"/>
            <w:kern w:val="0"/>
            <w:sz w:val="36"/>
            <w:szCs w:val="36"/>
            <w:rPrChange w:id="729" w:author="olly.chu" w:date="2025-04-01T15:39:00Z" w16du:dateUtc="2025-04-01T07:39:00Z">
              <w:rPr>
                <w:rFonts w:asciiTheme="minorEastAsia" w:hAnsiTheme="minorEastAsia" w:cs="新細明體" w:hint="eastAsia"/>
                <w:b/>
                <w:bCs/>
                <w:kern w:val="0"/>
                <w:sz w:val="36"/>
                <w:szCs w:val="36"/>
              </w:rPr>
            </w:rPrChange>
          </w:rPr>
          <w:t>、</w:t>
        </w:r>
      </w:ins>
      <w:r w:rsidR="005C0734" w:rsidRPr="008A2464">
        <w:rPr>
          <w:rFonts w:asciiTheme="minorEastAsia" w:hAnsiTheme="minorEastAsia" w:cstheme="minorHAnsi"/>
          <w:b/>
          <w:bCs/>
          <w:kern w:val="0"/>
          <w:sz w:val="36"/>
          <w:szCs w:val="36"/>
          <w:rPrChange w:id="730" w:author="olly.chu" w:date="2025-04-01T15:39:00Z" w16du:dateUtc="2025-04-01T07:39:00Z">
            <w:rPr>
              <w:rFonts w:ascii="新細明體" w:eastAsia="新細明體" w:hAnsi="新細明體" w:cs="新細明體"/>
              <w:b/>
              <w:bCs/>
              <w:kern w:val="0"/>
              <w:sz w:val="36"/>
              <w:szCs w:val="36"/>
            </w:rPr>
          </w:rPrChange>
        </w:rPr>
        <w:t>開發時程規劃</w:t>
      </w:r>
    </w:p>
    <w:p w14:paraId="2AE36455" w14:textId="77777777" w:rsidR="005C0734" w:rsidRPr="00AE6735" w:rsidRDefault="005C0734">
      <w:pPr>
        <w:widowControl/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731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732" w:author="olly.chu" w:date="2025-04-01T10:24:00Z" w16du:dateUtc="2025-04-01T02:24:00Z">
          <w:pPr>
            <w:widowControl/>
            <w:spacing w:before="100" w:beforeAutospacing="1" w:after="100" w:afterAutospacing="1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733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專案分為</w:t>
      </w:r>
      <w:r w:rsidRPr="00AE6735">
        <w:rPr>
          <w:rFonts w:asciiTheme="minorEastAsia" w:hAnsiTheme="minorEastAsia" w:cstheme="minorHAnsi" w:hint="eastAsia"/>
          <w:kern w:val="0"/>
          <w:szCs w:val="24"/>
          <w:rPrChange w:id="734" w:author="olly.chu" w:date="2025-04-01T15:23:00Z" w16du:dateUtc="2025-04-01T07:23:00Z">
            <w:rPr>
              <w:rFonts w:ascii="新細明體" w:eastAsia="新細明體" w:hAnsi="新細明體" w:cs="新細明體" w:hint="eastAsia"/>
              <w:kern w:val="0"/>
              <w:szCs w:val="24"/>
            </w:rPr>
          </w:rPrChange>
        </w:rPr>
        <w:t>四</w:t>
      </w:r>
      <w:r w:rsidRPr="00AE6735">
        <w:rPr>
          <w:rFonts w:asciiTheme="minorEastAsia" w:hAnsiTheme="minorEastAsia" w:cstheme="minorHAnsi"/>
          <w:kern w:val="0"/>
          <w:szCs w:val="24"/>
          <w:rPrChange w:id="735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個主要階段：</w:t>
      </w:r>
    </w:p>
    <w:p w14:paraId="708CDE6D" w14:textId="77777777" w:rsidR="005C0734" w:rsidRPr="00AE6735" w:rsidRDefault="005C0734">
      <w:pPr>
        <w:widowControl/>
        <w:spacing w:before="100" w:beforeAutospacing="1" w:after="100" w:afterAutospacing="1" w:line="276" w:lineRule="auto"/>
        <w:outlineLvl w:val="2"/>
        <w:rPr>
          <w:rFonts w:asciiTheme="minorEastAsia" w:hAnsiTheme="minorEastAsia" w:cstheme="minorHAnsi"/>
          <w:kern w:val="0"/>
          <w:szCs w:val="24"/>
          <w:rPrChange w:id="736" w:author="olly.chu" w:date="2025-04-01T15:23:00Z" w16du:dateUtc="2025-04-01T07:23:00Z">
            <w:rPr>
              <w:rFonts w:ascii="新細明體" w:eastAsia="新細明體" w:hAnsi="新細明體" w:cs="新細明體"/>
              <w:b/>
              <w:bCs/>
              <w:kern w:val="0"/>
              <w:sz w:val="27"/>
              <w:szCs w:val="27"/>
            </w:rPr>
          </w:rPrChange>
        </w:rPr>
        <w:pPrChange w:id="737" w:author="olly.chu" w:date="2025-04-01T10:24:00Z" w16du:dateUtc="2025-04-01T02:24:00Z">
          <w:pPr>
            <w:widowControl/>
            <w:spacing w:before="100" w:beforeAutospacing="1" w:after="100" w:afterAutospacing="1"/>
            <w:outlineLvl w:val="2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738" w:author="olly.chu" w:date="2025-04-01T15:23:00Z" w16du:dateUtc="2025-04-01T07:23:00Z">
            <w:rPr>
              <w:rFonts w:ascii="新細明體" w:eastAsia="新細明體" w:hAnsi="新細明體" w:cs="新細明體"/>
              <w:b/>
              <w:bCs/>
              <w:kern w:val="0"/>
              <w:sz w:val="27"/>
              <w:szCs w:val="27"/>
            </w:rPr>
          </w:rPrChange>
        </w:rPr>
        <w:t>階段一：需求分析與系統設計（4週）</w:t>
      </w:r>
    </w:p>
    <w:p w14:paraId="673DFBB9" w14:textId="77777777" w:rsidR="005C0734" w:rsidRPr="00AE6735" w:rsidRDefault="005C0734">
      <w:pPr>
        <w:widowControl/>
        <w:numPr>
          <w:ilvl w:val="0"/>
          <w:numId w:val="17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739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740" w:author="olly.chu" w:date="2025-04-01T10:24:00Z" w16du:dateUtc="2025-04-01T02:24:00Z">
          <w:pPr>
            <w:widowControl/>
            <w:numPr>
              <w:numId w:val="17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741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詳細需求確認與分析</w:t>
      </w:r>
    </w:p>
    <w:p w14:paraId="4FEED96C" w14:textId="77777777" w:rsidR="005C0734" w:rsidRPr="00AE6735" w:rsidRDefault="005C0734">
      <w:pPr>
        <w:widowControl/>
        <w:numPr>
          <w:ilvl w:val="0"/>
          <w:numId w:val="17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742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743" w:author="olly.chu" w:date="2025-04-01T10:24:00Z" w16du:dateUtc="2025-04-01T02:24:00Z">
          <w:pPr>
            <w:widowControl/>
            <w:numPr>
              <w:numId w:val="17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744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系統架構設計</w:t>
      </w:r>
    </w:p>
    <w:p w14:paraId="1917EFAF" w14:textId="77777777" w:rsidR="005C0734" w:rsidRPr="00AE6735" w:rsidRDefault="005C0734">
      <w:pPr>
        <w:widowControl/>
        <w:numPr>
          <w:ilvl w:val="0"/>
          <w:numId w:val="17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745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746" w:author="olly.chu" w:date="2025-04-01T10:24:00Z" w16du:dateUtc="2025-04-01T02:24:00Z">
          <w:pPr>
            <w:widowControl/>
            <w:numPr>
              <w:numId w:val="17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747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資料庫設計</w:t>
      </w:r>
    </w:p>
    <w:p w14:paraId="4652D22F" w14:textId="77777777" w:rsidR="005C0734" w:rsidRPr="00AE6735" w:rsidRDefault="005C0734">
      <w:pPr>
        <w:widowControl/>
        <w:numPr>
          <w:ilvl w:val="0"/>
          <w:numId w:val="17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748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749" w:author="olly.chu" w:date="2025-04-01T10:24:00Z" w16du:dateUtc="2025-04-01T02:24:00Z">
          <w:pPr>
            <w:widowControl/>
            <w:numPr>
              <w:numId w:val="17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750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UI/UX 設計</w:t>
      </w:r>
    </w:p>
    <w:p w14:paraId="72562518" w14:textId="77777777" w:rsidR="005C0734" w:rsidRPr="00AE6735" w:rsidRDefault="005C0734">
      <w:pPr>
        <w:widowControl/>
        <w:spacing w:before="100" w:beforeAutospacing="1" w:after="100" w:afterAutospacing="1" w:line="276" w:lineRule="auto"/>
        <w:outlineLvl w:val="2"/>
        <w:rPr>
          <w:rFonts w:asciiTheme="minorEastAsia" w:hAnsiTheme="minorEastAsia" w:cstheme="minorHAnsi"/>
          <w:kern w:val="0"/>
          <w:szCs w:val="24"/>
          <w:rPrChange w:id="751" w:author="olly.chu" w:date="2025-04-01T15:23:00Z" w16du:dateUtc="2025-04-01T07:23:00Z">
            <w:rPr>
              <w:rFonts w:ascii="新細明體" w:eastAsia="新細明體" w:hAnsi="新細明體" w:cs="新細明體"/>
              <w:b/>
              <w:bCs/>
              <w:kern w:val="0"/>
              <w:sz w:val="27"/>
              <w:szCs w:val="27"/>
            </w:rPr>
          </w:rPrChange>
        </w:rPr>
        <w:pPrChange w:id="752" w:author="olly.chu" w:date="2025-04-01T10:24:00Z" w16du:dateUtc="2025-04-01T02:24:00Z">
          <w:pPr>
            <w:widowControl/>
            <w:spacing w:before="100" w:beforeAutospacing="1" w:after="100" w:afterAutospacing="1"/>
            <w:outlineLvl w:val="2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753" w:author="olly.chu" w:date="2025-04-01T15:23:00Z" w16du:dateUtc="2025-04-01T07:23:00Z">
            <w:rPr>
              <w:rFonts w:ascii="新細明體" w:eastAsia="新細明體" w:hAnsi="新細明體" w:cs="新細明體"/>
              <w:b/>
              <w:bCs/>
              <w:kern w:val="0"/>
              <w:sz w:val="27"/>
              <w:szCs w:val="27"/>
            </w:rPr>
          </w:rPrChange>
        </w:rPr>
        <w:t>階段二：基礎設施與核心功能開發（8週）</w:t>
      </w:r>
    </w:p>
    <w:p w14:paraId="6DDA099E" w14:textId="77777777" w:rsidR="005C0734" w:rsidRPr="00AE6735" w:rsidRDefault="005C0734">
      <w:pPr>
        <w:widowControl/>
        <w:numPr>
          <w:ilvl w:val="0"/>
          <w:numId w:val="18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754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755" w:author="olly.chu" w:date="2025-04-01T10:24:00Z" w16du:dateUtc="2025-04-01T02:24:00Z">
          <w:pPr>
            <w:widowControl/>
            <w:numPr>
              <w:numId w:val="18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756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開發環境設置</w:t>
      </w:r>
    </w:p>
    <w:p w14:paraId="60AFF4FF" w14:textId="77777777" w:rsidR="005C0734" w:rsidRPr="00AE6735" w:rsidRDefault="005C0734">
      <w:pPr>
        <w:widowControl/>
        <w:numPr>
          <w:ilvl w:val="0"/>
          <w:numId w:val="18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757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758" w:author="olly.chu" w:date="2025-04-01T10:24:00Z" w16du:dateUtc="2025-04-01T02:24:00Z">
          <w:pPr>
            <w:widowControl/>
            <w:numPr>
              <w:numId w:val="18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759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資料庫結構實作</w:t>
      </w:r>
    </w:p>
    <w:p w14:paraId="5956CB8D" w14:textId="77777777" w:rsidR="005C0734" w:rsidRPr="00AE6735" w:rsidRDefault="005C0734">
      <w:pPr>
        <w:widowControl/>
        <w:numPr>
          <w:ilvl w:val="0"/>
          <w:numId w:val="18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760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761" w:author="olly.chu" w:date="2025-04-01T10:24:00Z" w16du:dateUtc="2025-04-01T02:24:00Z">
          <w:pPr>
            <w:widowControl/>
            <w:numPr>
              <w:numId w:val="18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762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使用者認證與授權實作</w:t>
      </w:r>
    </w:p>
    <w:p w14:paraId="71CBD628" w14:textId="77777777" w:rsidR="005C0734" w:rsidRPr="00AE6735" w:rsidRDefault="005C0734">
      <w:pPr>
        <w:widowControl/>
        <w:numPr>
          <w:ilvl w:val="0"/>
          <w:numId w:val="18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763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764" w:author="olly.chu" w:date="2025-04-01T10:24:00Z" w16du:dateUtc="2025-04-01T02:24:00Z">
          <w:pPr>
            <w:widowControl/>
            <w:numPr>
              <w:numId w:val="18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765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設備管理核心功能</w:t>
      </w:r>
    </w:p>
    <w:p w14:paraId="33E3B8FD" w14:textId="77777777" w:rsidR="005C0734" w:rsidRPr="00AE6735" w:rsidRDefault="005C0734">
      <w:pPr>
        <w:widowControl/>
        <w:numPr>
          <w:ilvl w:val="0"/>
          <w:numId w:val="18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766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767" w:author="olly.chu" w:date="2025-04-01T10:24:00Z" w16du:dateUtc="2025-04-01T02:24:00Z">
          <w:pPr>
            <w:widowControl/>
            <w:numPr>
              <w:numId w:val="18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768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供應商與客戶管理功能</w:t>
      </w:r>
    </w:p>
    <w:p w14:paraId="423C9083" w14:textId="77777777" w:rsidR="005C0734" w:rsidRPr="00AE6735" w:rsidRDefault="005C0734">
      <w:pPr>
        <w:widowControl/>
        <w:spacing w:before="100" w:beforeAutospacing="1" w:after="100" w:afterAutospacing="1" w:line="276" w:lineRule="auto"/>
        <w:outlineLvl w:val="2"/>
        <w:rPr>
          <w:rFonts w:asciiTheme="minorEastAsia" w:hAnsiTheme="minorEastAsia" w:cstheme="minorHAnsi"/>
          <w:kern w:val="0"/>
          <w:szCs w:val="24"/>
          <w:rPrChange w:id="769" w:author="olly.chu" w:date="2025-04-01T15:23:00Z" w16du:dateUtc="2025-04-01T07:23:00Z">
            <w:rPr>
              <w:rFonts w:ascii="新細明體" w:eastAsia="新細明體" w:hAnsi="新細明體" w:cs="新細明體"/>
              <w:b/>
              <w:bCs/>
              <w:kern w:val="0"/>
              <w:sz w:val="27"/>
              <w:szCs w:val="27"/>
            </w:rPr>
          </w:rPrChange>
        </w:rPr>
        <w:pPrChange w:id="770" w:author="olly.chu" w:date="2025-04-01T10:24:00Z" w16du:dateUtc="2025-04-01T02:24:00Z">
          <w:pPr>
            <w:widowControl/>
            <w:spacing w:before="100" w:beforeAutospacing="1" w:after="100" w:afterAutospacing="1"/>
            <w:outlineLvl w:val="2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771" w:author="olly.chu" w:date="2025-04-01T15:23:00Z" w16du:dateUtc="2025-04-01T07:23:00Z">
            <w:rPr>
              <w:rFonts w:ascii="新細明體" w:eastAsia="新細明體" w:hAnsi="新細明體" w:cs="新細明體"/>
              <w:b/>
              <w:bCs/>
              <w:kern w:val="0"/>
              <w:sz w:val="27"/>
              <w:szCs w:val="27"/>
            </w:rPr>
          </w:rPrChange>
        </w:rPr>
        <w:t>階段三：進階功能開發（8週）</w:t>
      </w:r>
    </w:p>
    <w:p w14:paraId="2880B9D3" w14:textId="77777777" w:rsidR="005C0734" w:rsidRPr="00AE6735" w:rsidRDefault="005C0734">
      <w:pPr>
        <w:widowControl/>
        <w:numPr>
          <w:ilvl w:val="0"/>
          <w:numId w:val="19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772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773" w:author="olly.chu" w:date="2025-04-01T10:24:00Z" w16du:dateUtc="2025-04-01T02:24:00Z">
          <w:pPr>
            <w:widowControl/>
            <w:numPr>
              <w:numId w:val="19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774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事件/錯誤代碼管理</w:t>
      </w:r>
    </w:p>
    <w:p w14:paraId="6D658B06" w14:textId="77777777" w:rsidR="005C0734" w:rsidRPr="00AE6735" w:rsidRDefault="005C0734">
      <w:pPr>
        <w:widowControl/>
        <w:numPr>
          <w:ilvl w:val="0"/>
          <w:numId w:val="19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775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776" w:author="olly.chu" w:date="2025-04-01T10:24:00Z" w16du:dateUtc="2025-04-01T02:24:00Z">
          <w:pPr>
            <w:widowControl/>
            <w:numPr>
              <w:numId w:val="19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777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保養/校正管理功能</w:t>
      </w:r>
    </w:p>
    <w:p w14:paraId="6B9347EF" w14:textId="77777777" w:rsidR="005C0734" w:rsidRPr="00AE6735" w:rsidRDefault="005C0734">
      <w:pPr>
        <w:widowControl/>
        <w:numPr>
          <w:ilvl w:val="0"/>
          <w:numId w:val="19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778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779" w:author="olly.chu" w:date="2025-04-01T10:24:00Z" w16du:dateUtc="2025-04-01T02:24:00Z">
          <w:pPr>
            <w:widowControl/>
            <w:numPr>
              <w:numId w:val="19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780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工單管理系統</w:t>
      </w:r>
    </w:p>
    <w:p w14:paraId="0C3B8540" w14:textId="77777777" w:rsidR="005C0734" w:rsidRPr="00AE6735" w:rsidRDefault="005C0734">
      <w:pPr>
        <w:widowControl/>
        <w:numPr>
          <w:ilvl w:val="0"/>
          <w:numId w:val="19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781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782" w:author="olly.chu" w:date="2025-04-01T10:24:00Z" w16du:dateUtc="2025-04-01T02:24:00Z">
          <w:pPr>
            <w:widowControl/>
            <w:numPr>
              <w:numId w:val="19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783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排程系統實作</w:t>
      </w:r>
    </w:p>
    <w:p w14:paraId="6273B19A" w14:textId="77777777" w:rsidR="005C0734" w:rsidRPr="00AE6735" w:rsidRDefault="005C0734">
      <w:pPr>
        <w:widowControl/>
        <w:spacing w:before="100" w:beforeAutospacing="1" w:after="100" w:afterAutospacing="1" w:line="276" w:lineRule="auto"/>
        <w:outlineLvl w:val="2"/>
        <w:rPr>
          <w:rFonts w:asciiTheme="minorEastAsia" w:hAnsiTheme="minorEastAsia" w:cstheme="minorHAnsi"/>
          <w:kern w:val="0"/>
          <w:szCs w:val="24"/>
          <w:rPrChange w:id="784" w:author="olly.chu" w:date="2025-04-01T15:23:00Z" w16du:dateUtc="2025-04-01T07:23:00Z">
            <w:rPr>
              <w:rFonts w:ascii="新細明體" w:eastAsia="新細明體" w:hAnsi="新細明體" w:cs="新細明體"/>
              <w:b/>
              <w:bCs/>
              <w:kern w:val="0"/>
              <w:sz w:val="27"/>
              <w:szCs w:val="27"/>
            </w:rPr>
          </w:rPrChange>
        </w:rPr>
        <w:pPrChange w:id="785" w:author="olly.chu" w:date="2025-04-01T10:24:00Z" w16du:dateUtc="2025-04-01T02:24:00Z">
          <w:pPr>
            <w:widowControl/>
            <w:spacing w:before="100" w:beforeAutospacing="1" w:after="100" w:afterAutospacing="1"/>
            <w:outlineLvl w:val="2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786" w:author="olly.chu" w:date="2025-04-01T15:23:00Z" w16du:dateUtc="2025-04-01T07:23:00Z">
            <w:rPr>
              <w:rFonts w:ascii="新細明體" w:eastAsia="新細明體" w:hAnsi="新細明體" w:cs="新細明體"/>
              <w:b/>
              <w:bCs/>
              <w:kern w:val="0"/>
              <w:sz w:val="27"/>
              <w:szCs w:val="27"/>
            </w:rPr>
          </w:rPrChange>
        </w:rPr>
        <w:t>階段</w:t>
      </w:r>
      <w:r w:rsidRPr="00AE6735">
        <w:rPr>
          <w:rFonts w:asciiTheme="minorEastAsia" w:hAnsiTheme="minorEastAsia" w:cstheme="minorHAnsi" w:hint="eastAsia"/>
          <w:kern w:val="0"/>
          <w:szCs w:val="24"/>
          <w:rPrChange w:id="787" w:author="olly.chu" w:date="2025-04-01T15:23:00Z" w16du:dateUtc="2025-04-01T07:23:00Z">
            <w:rPr>
              <w:rFonts w:ascii="新細明體" w:eastAsia="新細明體" w:hAnsi="新細明體" w:cs="新細明體" w:hint="eastAsia"/>
              <w:b/>
              <w:bCs/>
              <w:kern w:val="0"/>
              <w:sz w:val="27"/>
              <w:szCs w:val="27"/>
            </w:rPr>
          </w:rPrChange>
        </w:rPr>
        <w:t>四</w:t>
      </w:r>
      <w:r w:rsidRPr="00AE6735">
        <w:rPr>
          <w:rFonts w:asciiTheme="minorEastAsia" w:hAnsiTheme="minorEastAsia" w:cstheme="minorHAnsi"/>
          <w:kern w:val="0"/>
          <w:szCs w:val="24"/>
          <w:rPrChange w:id="788" w:author="olly.chu" w:date="2025-04-01T15:23:00Z" w16du:dateUtc="2025-04-01T07:23:00Z">
            <w:rPr>
              <w:rFonts w:ascii="新細明體" w:eastAsia="新細明體" w:hAnsi="新細明體" w:cs="新細明體"/>
              <w:b/>
              <w:bCs/>
              <w:kern w:val="0"/>
              <w:sz w:val="27"/>
              <w:szCs w:val="27"/>
            </w:rPr>
          </w:rPrChange>
        </w:rPr>
        <w:t>：測試與部署（4週）</w:t>
      </w:r>
    </w:p>
    <w:p w14:paraId="0B715A7C" w14:textId="77777777" w:rsidR="005C0734" w:rsidRPr="00AE6735" w:rsidRDefault="005C0734">
      <w:pPr>
        <w:widowControl/>
        <w:numPr>
          <w:ilvl w:val="0"/>
          <w:numId w:val="21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789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790" w:author="olly.chu" w:date="2025-04-01T10:24:00Z" w16du:dateUtc="2025-04-01T02:24:00Z">
          <w:pPr>
            <w:widowControl/>
            <w:numPr>
              <w:numId w:val="21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791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系統整合測試</w:t>
      </w:r>
    </w:p>
    <w:p w14:paraId="16A8EBFD" w14:textId="77777777" w:rsidR="005C0734" w:rsidRPr="00AE6735" w:rsidRDefault="005C0734">
      <w:pPr>
        <w:widowControl/>
        <w:numPr>
          <w:ilvl w:val="0"/>
          <w:numId w:val="21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792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793" w:author="olly.chu" w:date="2025-04-01T10:24:00Z" w16du:dateUtc="2025-04-01T02:24:00Z">
          <w:pPr>
            <w:widowControl/>
            <w:numPr>
              <w:numId w:val="21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794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使用者驗收測試</w:t>
      </w:r>
    </w:p>
    <w:p w14:paraId="69721170" w14:textId="77777777" w:rsidR="005C0734" w:rsidRPr="00AE6735" w:rsidRDefault="005C0734">
      <w:pPr>
        <w:widowControl/>
        <w:numPr>
          <w:ilvl w:val="0"/>
          <w:numId w:val="21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795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796" w:author="olly.chu" w:date="2025-04-01T10:24:00Z" w16du:dateUtc="2025-04-01T02:24:00Z">
          <w:pPr>
            <w:widowControl/>
            <w:numPr>
              <w:numId w:val="21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797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系統優化與調整</w:t>
      </w:r>
    </w:p>
    <w:p w14:paraId="7A890B35" w14:textId="01D42324" w:rsidR="000263E3" w:rsidRPr="00AE6735" w:rsidRDefault="005C0734">
      <w:pPr>
        <w:widowControl/>
        <w:numPr>
          <w:ilvl w:val="0"/>
          <w:numId w:val="21"/>
        </w:numPr>
        <w:spacing w:before="100" w:beforeAutospacing="1" w:after="100" w:afterAutospacing="1" w:line="276" w:lineRule="auto"/>
        <w:rPr>
          <w:rFonts w:asciiTheme="minorEastAsia" w:hAnsiTheme="minorEastAsia" w:cstheme="minorHAnsi"/>
          <w:kern w:val="0"/>
          <w:szCs w:val="24"/>
          <w:rPrChange w:id="798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pPrChange w:id="799" w:author="olly.chu" w:date="2025-04-01T10:24:00Z" w16du:dateUtc="2025-04-01T02:24:00Z">
          <w:pPr>
            <w:widowControl/>
            <w:numPr>
              <w:numId w:val="21"/>
            </w:numPr>
            <w:tabs>
              <w:tab w:val="num" w:pos="720"/>
            </w:tabs>
            <w:spacing w:before="100" w:beforeAutospacing="1" w:after="100" w:afterAutospacing="1"/>
            <w:ind w:left="720" w:hanging="360"/>
          </w:pPr>
        </w:pPrChange>
      </w:pPr>
      <w:r w:rsidRPr="00AE6735">
        <w:rPr>
          <w:rFonts w:asciiTheme="minorEastAsia" w:hAnsiTheme="minorEastAsia" w:cstheme="minorHAnsi"/>
          <w:kern w:val="0"/>
          <w:szCs w:val="24"/>
          <w:rPrChange w:id="800" w:author="olly.chu" w:date="2025-04-01T15:23:00Z" w16du:dateUtc="2025-04-01T07:23:00Z">
            <w:rPr>
              <w:rFonts w:ascii="新細明體" w:eastAsia="新細明體" w:hAnsi="新細明體" w:cs="新細明體"/>
              <w:kern w:val="0"/>
              <w:szCs w:val="24"/>
            </w:rPr>
          </w:rPrChange>
        </w:rPr>
        <w:t>系統部署與上線</w:t>
      </w:r>
    </w:p>
    <w:p w14:paraId="0FD008E2" w14:textId="77777777" w:rsidR="00636365" w:rsidRPr="00AE6735" w:rsidDel="008003A5" w:rsidRDefault="005C0734">
      <w:pPr>
        <w:pStyle w:val="Web"/>
        <w:spacing w:line="276" w:lineRule="auto"/>
        <w:rPr>
          <w:del w:id="801" w:author="olly.chu" w:date="2025-04-01T10:19:00Z" w16du:dateUtc="2025-04-01T02:19:00Z"/>
          <w:rFonts w:asciiTheme="minorEastAsia" w:eastAsiaTheme="minorEastAsia" w:hAnsiTheme="minorEastAsia" w:cstheme="minorHAnsi"/>
          <w:rPrChange w:id="802" w:author="olly.chu" w:date="2025-04-01T15:23:00Z" w16du:dateUtc="2025-04-01T07:23:00Z">
            <w:rPr>
              <w:del w:id="803" w:author="olly.chu" w:date="2025-04-01T10:19:00Z" w16du:dateUtc="2025-04-01T02:19:00Z"/>
              <w:b/>
              <w:bCs/>
            </w:rPr>
          </w:rPrChange>
        </w:rPr>
        <w:pPrChange w:id="804" w:author="olly.chu" w:date="2025-04-01T10:24:00Z" w16du:dateUtc="2025-04-01T02:24:00Z">
          <w:pPr>
            <w:pStyle w:val="Web"/>
          </w:pPr>
        </w:pPrChange>
      </w:pPr>
      <w:r w:rsidRPr="00AE6735">
        <w:rPr>
          <w:rFonts w:asciiTheme="minorEastAsia" w:eastAsiaTheme="minorEastAsia" w:hAnsiTheme="minorEastAsia" w:cstheme="minorHAnsi"/>
          <w:rPrChange w:id="805" w:author="olly.chu" w:date="2025-04-01T15:23:00Z" w16du:dateUtc="2025-04-01T07:23:00Z">
            <w:rPr>
              <w:b/>
              <w:bCs/>
            </w:rPr>
          </w:rPrChange>
        </w:rPr>
        <w:lastRenderedPageBreak/>
        <w:t>預計總開發時間：</w:t>
      </w:r>
      <w:r w:rsidR="00636365" w:rsidRPr="00AE6735">
        <w:rPr>
          <w:rFonts w:asciiTheme="minorEastAsia" w:eastAsiaTheme="minorEastAsia" w:hAnsiTheme="minorEastAsia" w:cstheme="minorHAnsi"/>
          <w:rPrChange w:id="806" w:author="olly.chu" w:date="2025-04-01T15:23:00Z" w16du:dateUtc="2025-04-01T07:23:00Z">
            <w:rPr>
              <w:b/>
              <w:bCs/>
            </w:rPr>
          </w:rPrChange>
        </w:rPr>
        <w:t>24</w:t>
      </w:r>
      <w:r w:rsidRPr="00AE6735">
        <w:rPr>
          <w:rFonts w:asciiTheme="minorEastAsia" w:eastAsiaTheme="minorEastAsia" w:hAnsiTheme="minorEastAsia" w:cstheme="minorHAnsi"/>
          <w:rPrChange w:id="807" w:author="olly.chu" w:date="2025-04-01T15:23:00Z" w16du:dateUtc="2025-04-01T07:23:00Z">
            <w:rPr>
              <w:b/>
              <w:bCs/>
            </w:rPr>
          </w:rPrChange>
        </w:rPr>
        <w:t>週</w:t>
      </w:r>
    </w:p>
    <w:p w14:paraId="47CE4D3D" w14:textId="77777777" w:rsidR="000263E3" w:rsidRPr="00AE6735" w:rsidDel="008003A5" w:rsidRDefault="000263E3">
      <w:pPr>
        <w:pStyle w:val="Web"/>
        <w:spacing w:line="276" w:lineRule="auto"/>
        <w:rPr>
          <w:del w:id="808" w:author="olly.chu" w:date="2025-04-01T10:19:00Z" w16du:dateUtc="2025-04-01T02:19:00Z"/>
          <w:rFonts w:asciiTheme="minorEastAsia" w:eastAsiaTheme="minorEastAsia" w:hAnsiTheme="minorEastAsia" w:cstheme="minorHAnsi"/>
          <w:rPrChange w:id="809" w:author="olly.chu" w:date="2025-04-01T15:23:00Z" w16du:dateUtc="2025-04-01T07:23:00Z">
            <w:rPr>
              <w:del w:id="810" w:author="olly.chu" w:date="2025-04-01T10:19:00Z" w16du:dateUtc="2025-04-01T02:19:00Z"/>
              <w:b/>
              <w:bCs/>
            </w:rPr>
          </w:rPrChange>
        </w:rPr>
        <w:pPrChange w:id="811" w:author="olly.chu" w:date="2025-04-01T10:24:00Z" w16du:dateUtc="2025-04-01T02:24:00Z">
          <w:pPr>
            <w:pStyle w:val="Web"/>
          </w:pPr>
        </w:pPrChange>
      </w:pPr>
    </w:p>
    <w:p w14:paraId="5874CDF7" w14:textId="77777777" w:rsidR="000263E3" w:rsidRPr="00AE6735" w:rsidDel="008003A5" w:rsidRDefault="000263E3">
      <w:pPr>
        <w:pStyle w:val="Web"/>
        <w:spacing w:line="276" w:lineRule="auto"/>
        <w:rPr>
          <w:del w:id="812" w:author="olly.chu" w:date="2025-04-01T10:19:00Z" w16du:dateUtc="2025-04-01T02:19:00Z"/>
          <w:rFonts w:asciiTheme="minorEastAsia" w:eastAsiaTheme="minorEastAsia" w:hAnsiTheme="minorEastAsia" w:cstheme="minorHAnsi"/>
          <w:rPrChange w:id="813" w:author="olly.chu" w:date="2025-04-01T15:23:00Z" w16du:dateUtc="2025-04-01T07:23:00Z">
            <w:rPr>
              <w:del w:id="814" w:author="olly.chu" w:date="2025-04-01T10:19:00Z" w16du:dateUtc="2025-04-01T02:19:00Z"/>
              <w:b/>
              <w:bCs/>
            </w:rPr>
          </w:rPrChange>
        </w:rPr>
        <w:pPrChange w:id="815" w:author="olly.chu" w:date="2025-04-01T10:24:00Z" w16du:dateUtc="2025-04-01T02:24:00Z">
          <w:pPr>
            <w:pStyle w:val="Web"/>
          </w:pPr>
        </w:pPrChange>
      </w:pPr>
    </w:p>
    <w:p w14:paraId="0577EC94" w14:textId="77777777" w:rsidR="000263E3" w:rsidRPr="00AE6735" w:rsidRDefault="000263E3">
      <w:pPr>
        <w:pStyle w:val="Web"/>
        <w:spacing w:line="276" w:lineRule="auto"/>
        <w:rPr>
          <w:rFonts w:asciiTheme="minorEastAsia" w:eastAsiaTheme="minorEastAsia" w:hAnsiTheme="minorEastAsia" w:cstheme="minorHAnsi"/>
          <w:rPrChange w:id="816" w:author="olly.chu" w:date="2025-04-01T15:23:00Z" w16du:dateUtc="2025-04-01T07:23:00Z">
            <w:rPr>
              <w:b/>
              <w:bCs/>
            </w:rPr>
          </w:rPrChange>
        </w:rPr>
        <w:pPrChange w:id="817" w:author="olly.chu" w:date="2025-04-01T10:24:00Z" w16du:dateUtc="2025-04-01T02:24:00Z">
          <w:pPr>
            <w:pStyle w:val="Web"/>
          </w:pPr>
        </w:pPrChange>
      </w:pPr>
    </w:p>
    <w:p w14:paraId="3AF18A83" w14:textId="2427C11F" w:rsidR="008262B6" w:rsidRPr="00AE6735" w:rsidRDefault="008262B6">
      <w:pPr>
        <w:pStyle w:val="Web"/>
        <w:spacing w:line="276" w:lineRule="auto"/>
        <w:rPr>
          <w:rFonts w:asciiTheme="minorEastAsia" w:eastAsiaTheme="minorEastAsia" w:hAnsiTheme="minorEastAsia" w:cstheme="minorHAnsi"/>
          <w:rPrChange w:id="818" w:author="olly.chu" w:date="2025-04-01T15:23:00Z" w16du:dateUtc="2025-04-01T07:23:00Z">
            <w:rPr/>
          </w:rPrChange>
        </w:rPr>
        <w:pPrChange w:id="819" w:author="olly.chu" w:date="2025-04-01T10:24:00Z" w16du:dateUtc="2025-04-01T02:24:00Z">
          <w:pPr>
            <w:pStyle w:val="Web"/>
          </w:pPr>
        </w:pPrChange>
      </w:pPr>
      <w:r w:rsidRPr="00AE6735">
        <w:rPr>
          <w:rStyle w:val="a3"/>
          <w:rFonts w:asciiTheme="minorEastAsia" w:eastAsiaTheme="minorEastAsia" w:hAnsiTheme="minorEastAsia" w:cstheme="minorHAnsi"/>
          <w:b w:val="0"/>
          <w:bCs w:val="0"/>
          <w:rPrChange w:id="820" w:author="olly.chu" w:date="2025-04-01T15:23:00Z" w16du:dateUtc="2025-04-01T07:23:00Z">
            <w:rPr>
              <w:rStyle w:val="a3"/>
            </w:rPr>
          </w:rPrChange>
        </w:rPr>
        <w:t>備註：</w:t>
      </w:r>
    </w:p>
    <w:p w14:paraId="5F5B9735" w14:textId="77777777" w:rsidR="008262B6" w:rsidRPr="00AE6735" w:rsidRDefault="008262B6">
      <w:pPr>
        <w:pStyle w:val="Web"/>
        <w:numPr>
          <w:ilvl w:val="0"/>
          <w:numId w:val="26"/>
        </w:numPr>
        <w:spacing w:line="276" w:lineRule="auto"/>
        <w:rPr>
          <w:rFonts w:asciiTheme="minorEastAsia" w:eastAsiaTheme="minorEastAsia" w:hAnsiTheme="minorEastAsia" w:cstheme="minorHAnsi"/>
          <w:rPrChange w:id="821" w:author="olly.chu" w:date="2025-04-01T15:23:00Z" w16du:dateUtc="2025-04-01T07:23:00Z">
            <w:rPr/>
          </w:rPrChange>
        </w:rPr>
        <w:pPrChange w:id="822" w:author="olly.chu" w:date="2025-04-01T10:24:00Z" w16du:dateUtc="2025-04-01T02:24:00Z">
          <w:pPr>
            <w:pStyle w:val="Web"/>
            <w:numPr>
              <w:numId w:val="26"/>
            </w:numPr>
            <w:tabs>
              <w:tab w:val="num" w:pos="720"/>
            </w:tabs>
            <w:ind w:left="720" w:hanging="360"/>
          </w:pPr>
        </w:pPrChange>
      </w:pPr>
      <w:r w:rsidRPr="00AE6735">
        <w:rPr>
          <w:rFonts w:asciiTheme="minorEastAsia" w:eastAsiaTheme="minorEastAsia" w:hAnsiTheme="minorEastAsia" w:cstheme="minorHAnsi"/>
          <w:rPrChange w:id="823" w:author="olly.chu" w:date="2025-04-01T15:23:00Z" w16du:dateUtc="2025-04-01T07:23:00Z">
            <w:rPr/>
          </w:rPrChange>
        </w:rPr>
        <w:t xml:space="preserve">預計開發時長共 </w:t>
      </w:r>
      <w:r w:rsidRPr="00AE6735">
        <w:rPr>
          <w:rStyle w:val="a3"/>
          <w:rFonts w:asciiTheme="minorEastAsia" w:eastAsiaTheme="minorEastAsia" w:hAnsiTheme="minorEastAsia" w:cstheme="minorHAnsi"/>
          <w:b w:val="0"/>
          <w:bCs w:val="0"/>
          <w:rPrChange w:id="824" w:author="olly.chu" w:date="2025-04-01T15:23:00Z" w16du:dateUtc="2025-04-01T07:23:00Z">
            <w:rPr>
              <w:rStyle w:val="a3"/>
            </w:rPr>
          </w:rPrChange>
        </w:rPr>
        <w:t>24 週</w:t>
      </w:r>
      <w:r w:rsidRPr="00AE6735">
        <w:rPr>
          <w:rFonts w:asciiTheme="minorEastAsia" w:eastAsiaTheme="minorEastAsia" w:hAnsiTheme="minorEastAsia" w:cstheme="minorHAnsi"/>
          <w:rPrChange w:id="825" w:author="olly.chu" w:date="2025-04-01T15:23:00Z" w16du:dateUtc="2025-04-01T07:23:00Z">
            <w:rPr/>
          </w:rPrChange>
        </w:rPr>
        <w:t>（約 6 個月）。</w:t>
      </w:r>
    </w:p>
    <w:p w14:paraId="57C4C15E" w14:textId="77777777" w:rsidR="008262B6" w:rsidRPr="00AE6735" w:rsidRDefault="008262B6">
      <w:pPr>
        <w:pStyle w:val="Web"/>
        <w:numPr>
          <w:ilvl w:val="0"/>
          <w:numId w:val="26"/>
        </w:numPr>
        <w:spacing w:line="276" w:lineRule="auto"/>
        <w:rPr>
          <w:rFonts w:asciiTheme="minorEastAsia" w:eastAsiaTheme="minorEastAsia" w:hAnsiTheme="minorEastAsia" w:cstheme="minorHAnsi"/>
          <w:rPrChange w:id="826" w:author="olly.chu" w:date="2025-04-01T15:23:00Z" w16du:dateUtc="2025-04-01T07:23:00Z">
            <w:rPr/>
          </w:rPrChange>
        </w:rPr>
        <w:pPrChange w:id="827" w:author="olly.chu" w:date="2025-04-01T10:24:00Z" w16du:dateUtc="2025-04-01T02:24:00Z">
          <w:pPr>
            <w:pStyle w:val="Web"/>
            <w:numPr>
              <w:numId w:val="26"/>
            </w:numPr>
            <w:tabs>
              <w:tab w:val="num" w:pos="720"/>
            </w:tabs>
            <w:ind w:left="720" w:hanging="360"/>
          </w:pPr>
        </w:pPrChange>
      </w:pPr>
      <w:r w:rsidRPr="00AE6735">
        <w:rPr>
          <w:rFonts w:asciiTheme="minorEastAsia" w:eastAsiaTheme="minorEastAsia" w:hAnsiTheme="minorEastAsia" w:cstheme="minorHAnsi"/>
          <w:rPrChange w:id="828" w:author="olly.chu" w:date="2025-04-01T15:23:00Z" w16du:dateUtc="2025-04-01T07:23:00Z">
            <w:rPr/>
          </w:rPrChange>
        </w:rPr>
        <w:t xml:space="preserve">每個階段之間可保留 1 </w:t>
      </w:r>
      <w:r w:rsidR="00636365" w:rsidRPr="00AE6735">
        <w:rPr>
          <w:rFonts w:asciiTheme="minorEastAsia" w:eastAsiaTheme="minorEastAsia" w:hAnsiTheme="minorEastAsia" w:cstheme="minorHAnsi"/>
          <w:rPrChange w:id="829" w:author="olly.chu" w:date="2025-04-01T15:23:00Z" w16du:dateUtc="2025-04-01T07:23:00Z">
            <w:rPr/>
          </w:rPrChange>
        </w:rPr>
        <w:t>週的彈性調整時間，以應對不可預期的需求</w:t>
      </w:r>
      <w:r w:rsidR="00636365" w:rsidRPr="00AE6735">
        <w:rPr>
          <w:rFonts w:asciiTheme="minorEastAsia" w:eastAsiaTheme="minorEastAsia" w:hAnsiTheme="minorEastAsia" w:cstheme="minorHAnsi" w:hint="eastAsia"/>
          <w:rPrChange w:id="830" w:author="olly.chu" w:date="2025-04-01T15:23:00Z" w16du:dateUtc="2025-04-01T07:23:00Z">
            <w:rPr>
              <w:rFonts w:hint="eastAsia"/>
            </w:rPr>
          </w:rPrChange>
        </w:rPr>
        <w:t>變</w:t>
      </w:r>
      <w:r w:rsidRPr="00AE6735">
        <w:rPr>
          <w:rFonts w:asciiTheme="minorEastAsia" w:eastAsiaTheme="minorEastAsia" w:hAnsiTheme="minorEastAsia" w:cstheme="minorHAnsi"/>
          <w:rPrChange w:id="831" w:author="olly.chu" w:date="2025-04-01T15:23:00Z" w16du:dateUtc="2025-04-01T07:23:00Z">
            <w:rPr/>
          </w:rPrChange>
        </w:rPr>
        <w:t>更。</w:t>
      </w:r>
    </w:p>
    <w:p w14:paraId="323B0951" w14:textId="77777777" w:rsidR="008262B6" w:rsidRPr="00AE6735" w:rsidDel="00777BE7" w:rsidRDefault="008262B6">
      <w:pPr>
        <w:pStyle w:val="Web"/>
        <w:numPr>
          <w:ilvl w:val="0"/>
          <w:numId w:val="26"/>
        </w:numPr>
        <w:spacing w:line="276" w:lineRule="auto"/>
        <w:rPr>
          <w:del w:id="832" w:author="olly.chu" w:date="2025-04-01T11:48:00Z" w16du:dateUtc="2025-04-01T03:48:00Z"/>
          <w:rFonts w:asciiTheme="minorEastAsia" w:eastAsiaTheme="minorEastAsia" w:hAnsiTheme="minorEastAsia" w:cstheme="minorHAnsi"/>
          <w:rPrChange w:id="833" w:author="olly.chu" w:date="2025-04-01T15:23:00Z" w16du:dateUtc="2025-04-01T07:23:00Z">
            <w:rPr>
              <w:del w:id="834" w:author="olly.chu" w:date="2025-04-01T11:48:00Z" w16du:dateUtc="2025-04-01T03:48:00Z"/>
            </w:rPr>
          </w:rPrChange>
        </w:rPr>
        <w:pPrChange w:id="835" w:author="olly.chu" w:date="2025-04-01T10:24:00Z" w16du:dateUtc="2025-04-01T02:24:00Z">
          <w:pPr>
            <w:pStyle w:val="Web"/>
            <w:numPr>
              <w:numId w:val="26"/>
            </w:numPr>
            <w:tabs>
              <w:tab w:val="num" w:pos="720"/>
            </w:tabs>
            <w:ind w:left="720" w:hanging="360"/>
          </w:pPr>
        </w:pPrChange>
      </w:pPr>
      <w:r w:rsidRPr="00AE6735">
        <w:rPr>
          <w:rFonts w:asciiTheme="minorEastAsia" w:eastAsiaTheme="minorEastAsia" w:hAnsiTheme="minorEastAsia" w:cstheme="minorHAnsi"/>
          <w:rPrChange w:id="836" w:author="olly.chu" w:date="2025-04-01T15:23:00Z" w16du:dateUtc="2025-04-01T07:23:00Z">
            <w:rPr/>
          </w:rPrChange>
        </w:rPr>
        <w:t>測試階段應與開發並行進行，確保功能穩定。</w:t>
      </w:r>
    </w:p>
    <w:p w14:paraId="1DE13DEC" w14:textId="77777777" w:rsidR="005C0734" w:rsidRPr="00AE6735" w:rsidDel="00777BE7" w:rsidRDefault="005C0734">
      <w:pPr>
        <w:pStyle w:val="Web"/>
        <w:numPr>
          <w:ilvl w:val="0"/>
          <w:numId w:val="26"/>
        </w:numPr>
        <w:spacing w:line="276" w:lineRule="auto"/>
        <w:rPr>
          <w:del w:id="837" w:author="olly.chu" w:date="2025-04-01T11:48:00Z" w16du:dateUtc="2025-04-01T03:48:00Z"/>
          <w:rFonts w:asciiTheme="minorEastAsia" w:eastAsiaTheme="minorEastAsia" w:hAnsiTheme="minorEastAsia" w:cstheme="minorHAnsi"/>
          <w:rPrChange w:id="838" w:author="olly.chu" w:date="2025-04-01T15:23:00Z" w16du:dateUtc="2025-04-01T07:23:00Z">
            <w:rPr>
              <w:del w:id="839" w:author="olly.chu" w:date="2025-04-01T11:48:00Z" w16du:dateUtc="2025-04-01T03:48:00Z"/>
              <w:rFonts w:ascii="新細明體" w:eastAsia="新細明體" w:hAnsi="新細明體" w:cs="新細明體"/>
              <w:kern w:val="0"/>
              <w:szCs w:val="24"/>
            </w:rPr>
          </w:rPrChange>
        </w:rPr>
        <w:pPrChange w:id="840" w:author="olly.chu" w:date="2025-04-01T10:24:00Z" w16du:dateUtc="2025-04-01T02:24:00Z">
          <w:pPr>
            <w:widowControl/>
            <w:spacing w:before="100" w:beforeAutospacing="1" w:after="100" w:afterAutospacing="1"/>
          </w:pPr>
        </w:pPrChange>
      </w:pPr>
    </w:p>
    <w:p w14:paraId="3529D089" w14:textId="77777777" w:rsidR="00DC3EEA" w:rsidRPr="00AE6735" w:rsidRDefault="00DC3EEA">
      <w:pPr>
        <w:pStyle w:val="Web"/>
        <w:numPr>
          <w:ilvl w:val="0"/>
          <w:numId w:val="26"/>
        </w:numPr>
        <w:spacing w:line="276" w:lineRule="auto"/>
        <w:rPr>
          <w:rFonts w:asciiTheme="minorEastAsia" w:hAnsiTheme="minorEastAsia"/>
          <w:rPrChange w:id="841" w:author="olly.chu" w:date="2025-04-01T15:23:00Z" w16du:dateUtc="2025-04-01T07:23:00Z">
            <w:rPr/>
          </w:rPrChange>
        </w:rPr>
        <w:pPrChange w:id="842" w:author="olly.chu" w:date="2025-04-01T11:48:00Z" w16du:dateUtc="2025-04-01T03:48:00Z">
          <w:pPr/>
        </w:pPrChange>
      </w:pPr>
    </w:p>
    <w:sectPr w:rsidR="00DC3EEA" w:rsidRPr="00AE673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EE245" w14:textId="77777777" w:rsidR="004A7054" w:rsidRDefault="004A7054" w:rsidP="009F57FD">
      <w:r>
        <w:separator/>
      </w:r>
    </w:p>
  </w:endnote>
  <w:endnote w:type="continuationSeparator" w:id="0">
    <w:p w14:paraId="39176978" w14:textId="77777777" w:rsidR="004A7054" w:rsidRDefault="004A7054" w:rsidP="009F5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75D0C" w14:textId="77777777" w:rsidR="009F57FD" w:rsidRDefault="009F57F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55B7F" w14:textId="77777777" w:rsidR="009F57FD" w:rsidRDefault="009F57FD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4B778" w14:textId="77777777" w:rsidR="009F57FD" w:rsidRDefault="009F57F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43DD8B" w14:textId="77777777" w:rsidR="004A7054" w:rsidRDefault="004A7054" w:rsidP="009F57FD">
      <w:r>
        <w:separator/>
      </w:r>
    </w:p>
  </w:footnote>
  <w:footnote w:type="continuationSeparator" w:id="0">
    <w:p w14:paraId="23F2030E" w14:textId="77777777" w:rsidR="004A7054" w:rsidRDefault="004A7054" w:rsidP="009F57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D4378" w14:textId="49AD2CDA" w:rsidR="009F57FD" w:rsidRDefault="00000000">
    <w:pPr>
      <w:pStyle w:val="a6"/>
    </w:pPr>
    <w:ins w:id="843" w:author="olly.chu" w:date="2025-04-01T15:16:00Z" w16du:dateUtc="2025-04-01T07:16:00Z">
      <w:r>
        <w:rPr>
          <w:noProof/>
        </w:rPr>
        <w:pict w14:anchorId="139E8E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1771176047" o:spid="_x0000_s1026" type="#_x0000_t75" style="position:absolute;margin-left:0;margin-top:0;width:415.25pt;height:291.8pt;z-index:-251657216;mso-position-horizontal:center;mso-position-horizontal-relative:margin;mso-position-vertical:center;mso-position-vertical-relative:margin" o:allowincell="f">
            <v:imagedata r:id="rId1" o:title="DrSignal" gain="19661f" blacklevel="22938f"/>
            <w10:wrap anchorx="margin" anchory="margin"/>
          </v:shape>
        </w:pict>
      </w:r>
    </w:ins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67BA7C" w14:textId="44D9F025" w:rsidR="009F57FD" w:rsidRDefault="00000000">
    <w:pPr>
      <w:pStyle w:val="a6"/>
    </w:pPr>
    <w:ins w:id="844" w:author="olly.chu" w:date="2025-04-01T15:16:00Z" w16du:dateUtc="2025-04-01T07:16:00Z">
      <w:r>
        <w:rPr>
          <w:noProof/>
        </w:rPr>
        <w:pict w14:anchorId="77DE9D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1771176048" o:spid="_x0000_s1027" type="#_x0000_t75" style="position:absolute;margin-left:0;margin-top:0;width:415.25pt;height:291.8pt;z-index:-251656192;mso-position-horizontal:center;mso-position-horizontal-relative:margin;mso-position-vertical:center;mso-position-vertical-relative:margin" o:allowincell="f">
            <v:imagedata r:id="rId1" o:title="DrSignal" gain="19661f" blacklevel="22938f"/>
            <w10:wrap anchorx="margin" anchory="margin"/>
          </v:shape>
        </w:pict>
      </w:r>
    </w:ins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29144" w14:textId="254F4DD0" w:rsidR="009F57FD" w:rsidRDefault="00000000">
    <w:pPr>
      <w:pStyle w:val="a6"/>
    </w:pPr>
    <w:ins w:id="845" w:author="olly.chu" w:date="2025-04-01T15:16:00Z" w16du:dateUtc="2025-04-01T07:16:00Z">
      <w:r>
        <w:rPr>
          <w:noProof/>
        </w:rPr>
        <w:pict w14:anchorId="6E68E8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1771176046" o:spid="_x0000_s1025" type="#_x0000_t75" style="position:absolute;margin-left:0;margin-top:0;width:415.25pt;height:291.8pt;z-index:-251658240;mso-position-horizontal:center;mso-position-horizontal-relative:margin;mso-position-vertical:center;mso-position-vertical-relative:margin" o:allowincell="f">
            <v:imagedata r:id="rId1" o:title="DrSignal" gain="19661f" blacklevel="22938f"/>
            <w10:wrap anchorx="margin" anchory="margin"/>
          </v:shape>
        </w:pict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B627A"/>
    <w:multiLevelType w:val="multilevel"/>
    <w:tmpl w:val="3830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A2D1D"/>
    <w:multiLevelType w:val="hybridMultilevel"/>
    <w:tmpl w:val="FF9C9574"/>
    <w:lvl w:ilvl="0" w:tplc="1A22DE32">
      <w:start w:val="2"/>
      <w:numFmt w:val="upp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2885C41"/>
    <w:multiLevelType w:val="hybridMultilevel"/>
    <w:tmpl w:val="B7026592"/>
    <w:lvl w:ilvl="0" w:tplc="04090013">
      <w:start w:val="1"/>
      <w:numFmt w:val="upperRoman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444568B"/>
    <w:multiLevelType w:val="multilevel"/>
    <w:tmpl w:val="91643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21A50"/>
    <w:multiLevelType w:val="multilevel"/>
    <w:tmpl w:val="43E2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9502F"/>
    <w:multiLevelType w:val="hybridMultilevel"/>
    <w:tmpl w:val="754EC282"/>
    <w:lvl w:ilvl="0" w:tplc="BE8A5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ECA7ECA"/>
    <w:multiLevelType w:val="multilevel"/>
    <w:tmpl w:val="D146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10516"/>
    <w:multiLevelType w:val="hybridMultilevel"/>
    <w:tmpl w:val="172EC714"/>
    <w:lvl w:ilvl="0" w:tplc="E410DECA">
      <w:start w:val="6"/>
      <w:numFmt w:val="upperRoman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D6F4F3C"/>
    <w:multiLevelType w:val="multilevel"/>
    <w:tmpl w:val="E96EB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66A9C"/>
    <w:multiLevelType w:val="hybridMultilevel"/>
    <w:tmpl w:val="4D227328"/>
    <w:lvl w:ilvl="0" w:tplc="1A22DE32">
      <w:start w:val="2"/>
      <w:numFmt w:val="upp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028505F"/>
    <w:multiLevelType w:val="hybridMultilevel"/>
    <w:tmpl w:val="D01A097E"/>
    <w:lvl w:ilvl="0" w:tplc="FD9264B8">
      <w:start w:val="1"/>
      <w:numFmt w:val="upperRoman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51A021D"/>
    <w:multiLevelType w:val="multilevel"/>
    <w:tmpl w:val="A608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1E1C6D"/>
    <w:multiLevelType w:val="multilevel"/>
    <w:tmpl w:val="05EEB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3B60E3"/>
    <w:multiLevelType w:val="hybridMultilevel"/>
    <w:tmpl w:val="80C6BD2A"/>
    <w:lvl w:ilvl="0" w:tplc="AA4248F0">
      <w:start w:val="6"/>
      <w:numFmt w:val="lowerRoman"/>
      <w:lvlText w:val="%1."/>
      <w:lvlJc w:val="righ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9D626E7"/>
    <w:multiLevelType w:val="hybridMultilevel"/>
    <w:tmpl w:val="5F42CD64"/>
    <w:lvl w:ilvl="0" w:tplc="D18C9BFC">
      <w:start w:val="7"/>
      <w:numFmt w:val="lowerRoman"/>
      <w:lvlText w:val="%1."/>
      <w:lvlJc w:val="righ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A5C5663"/>
    <w:multiLevelType w:val="hybridMultilevel"/>
    <w:tmpl w:val="1034DF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D844D1F"/>
    <w:multiLevelType w:val="hybridMultilevel"/>
    <w:tmpl w:val="A98CD48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DE01DA8"/>
    <w:multiLevelType w:val="multilevel"/>
    <w:tmpl w:val="E43C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6A66C0"/>
    <w:multiLevelType w:val="multilevel"/>
    <w:tmpl w:val="E96EB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842559"/>
    <w:multiLevelType w:val="hybridMultilevel"/>
    <w:tmpl w:val="11541C5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334111D0"/>
    <w:multiLevelType w:val="multilevel"/>
    <w:tmpl w:val="1A2A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4A6854"/>
    <w:multiLevelType w:val="multilevel"/>
    <w:tmpl w:val="5D34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9D43A6"/>
    <w:multiLevelType w:val="multilevel"/>
    <w:tmpl w:val="0BB4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93005F"/>
    <w:multiLevelType w:val="multilevel"/>
    <w:tmpl w:val="EB2C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8F3D91"/>
    <w:multiLevelType w:val="multilevel"/>
    <w:tmpl w:val="2A76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557818"/>
    <w:multiLevelType w:val="multilevel"/>
    <w:tmpl w:val="2758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5818AF"/>
    <w:multiLevelType w:val="multilevel"/>
    <w:tmpl w:val="4224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592256"/>
    <w:multiLevelType w:val="hybridMultilevel"/>
    <w:tmpl w:val="0CCE7AA2"/>
    <w:lvl w:ilvl="0" w:tplc="FD9264B8">
      <w:start w:val="1"/>
      <w:numFmt w:val="upperRoman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3E9A60B4"/>
    <w:multiLevelType w:val="hybridMultilevel"/>
    <w:tmpl w:val="3F02A0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3EB6096D"/>
    <w:multiLevelType w:val="multilevel"/>
    <w:tmpl w:val="8332A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EF57424"/>
    <w:multiLevelType w:val="hybridMultilevel"/>
    <w:tmpl w:val="93082928"/>
    <w:lvl w:ilvl="0" w:tplc="EDB6F49E">
      <w:start w:val="1"/>
      <w:numFmt w:val="upp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3F113548"/>
    <w:multiLevelType w:val="hybridMultilevel"/>
    <w:tmpl w:val="57B05984"/>
    <w:lvl w:ilvl="0" w:tplc="AC2244D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0582891"/>
    <w:multiLevelType w:val="multilevel"/>
    <w:tmpl w:val="E5A8D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1F76BEC"/>
    <w:multiLevelType w:val="hybridMultilevel"/>
    <w:tmpl w:val="310E31F4"/>
    <w:lvl w:ilvl="0" w:tplc="B67C4866">
      <w:start w:val="2"/>
      <w:numFmt w:val="upperRoman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42EB6F6E"/>
    <w:multiLevelType w:val="multilevel"/>
    <w:tmpl w:val="2BD6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2070B0"/>
    <w:multiLevelType w:val="hybridMultilevel"/>
    <w:tmpl w:val="88C8FAD4"/>
    <w:lvl w:ilvl="0" w:tplc="EFA05790">
      <w:start w:val="9"/>
      <w:numFmt w:val="lowerRoman"/>
      <w:lvlText w:val="%1."/>
      <w:lvlJc w:val="righ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43EB62B1"/>
    <w:multiLevelType w:val="hybridMultilevel"/>
    <w:tmpl w:val="E07CAAF0"/>
    <w:lvl w:ilvl="0" w:tplc="AC8E3466">
      <w:start w:val="1"/>
      <w:numFmt w:val="upp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498E1BF9"/>
    <w:multiLevelType w:val="hybridMultilevel"/>
    <w:tmpl w:val="0DE09D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514806B6"/>
    <w:multiLevelType w:val="multilevel"/>
    <w:tmpl w:val="2EF0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136B7D"/>
    <w:multiLevelType w:val="hybridMultilevel"/>
    <w:tmpl w:val="0590D72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568C1006"/>
    <w:multiLevelType w:val="multilevel"/>
    <w:tmpl w:val="DE02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476DFD"/>
    <w:multiLevelType w:val="multilevel"/>
    <w:tmpl w:val="B00C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38540A"/>
    <w:multiLevelType w:val="multilevel"/>
    <w:tmpl w:val="8C5C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EB23E1"/>
    <w:multiLevelType w:val="hybridMultilevel"/>
    <w:tmpl w:val="981E413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600F6A1E"/>
    <w:multiLevelType w:val="multilevel"/>
    <w:tmpl w:val="ABB6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5C3FF4"/>
    <w:multiLevelType w:val="hybridMultilevel"/>
    <w:tmpl w:val="F29A8052"/>
    <w:lvl w:ilvl="0" w:tplc="98E065D0">
      <w:start w:val="1"/>
      <w:numFmt w:val="upp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69D96848"/>
    <w:multiLevelType w:val="multilevel"/>
    <w:tmpl w:val="C7B0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CF340E"/>
    <w:multiLevelType w:val="multilevel"/>
    <w:tmpl w:val="9484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63602B"/>
    <w:multiLevelType w:val="multilevel"/>
    <w:tmpl w:val="3A64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741927"/>
    <w:multiLevelType w:val="multilevel"/>
    <w:tmpl w:val="6882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97412E"/>
    <w:multiLevelType w:val="multilevel"/>
    <w:tmpl w:val="E96EB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74F7434"/>
    <w:multiLevelType w:val="hybridMultilevel"/>
    <w:tmpl w:val="9EE67D9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77C87E3A"/>
    <w:multiLevelType w:val="hybridMultilevel"/>
    <w:tmpl w:val="8856C4BA"/>
    <w:lvl w:ilvl="0" w:tplc="9FA6407C">
      <w:start w:val="8"/>
      <w:numFmt w:val="lowerRoman"/>
      <w:lvlText w:val="%1."/>
      <w:lvlJc w:val="righ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77CE6220"/>
    <w:multiLevelType w:val="hybridMultilevel"/>
    <w:tmpl w:val="4F90C856"/>
    <w:lvl w:ilvl="0" w:tplc="8B20BB24">
      <w:start w:val="2"/>
      <w:numFmt w:val="upperRoman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77D73CC0"/>
    <w:multiLevelType w:val="hybridMultilevel"/>
    <w:tmpl w:val="9D6251BC"/>
    <w:lvl w:ilvl="0" w:tplc="95B24984">
      <w:start w:val="1"/>
      <w:numFmt w:val="upperRoman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791F7FC9"/>
    <w:multiLevelType w:val="hybridMultilevel"/>
    <w:tmpl w:val="2BBEA228"/>
    <w:lvl w:ilvl="0" w:tplc="594E6B92">
      <w:start w:val="1"/>
      <w:numFmt w:val="taiwaneseCountingThousand"/>
      <w:lvlText w:val="%1、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7931285F"/>
    <w:multiLevelType w:val="multilevel"/>
    <w:tmpl w:val="0CA2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B265EC"/>
    <w:multiLevelType w:val="multilevel"/>
    <w:tmpl w:val="98D6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D95A55"/>
    <w:multiLevelType w:val="hybridMultilevel"/>
    <w:tmpl w:val="1DAA615C"/>
    <w:lvl w:ilvl="0" w:tplc="FD9264B8">
      <w:start w:val="1"/>
      <w:numFmt w:val="upperRoman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7D186254"/>
    <w:multiLevelType w:val="multilevel"/>
    <w:tmpl w:val="D9BC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7926493">
    <w:abstractNumId w:val="59"/>
  </w:num>
  <w:num w:numId="2" w16cid:durableId="2063484947">
    <w:abstractNumId w:val="8"/>
  </w:num>
  <w:num w:numId="3" w16cid:durableId="932711116">
    <w:abstractNumId w:val="12"/>
  </w:num>
  <w:num w:numId="4" w16cid:durableId="1087383938">
    <w:abstractNumId w:val="46"/>
  </w:num>
  <w:num w:numId="5" w16cid:durableId="102382018">
    <w:abstractNumId w:val="23"/>
  </w:num>
  <w:num w:numId="6" w16cid:durableId="1522158847">
    <w:abstractNumId w:val="41"/>
  </w:num>
  <w:num w:numId="7" w16cid:durableId="2042317500">
    <w:abstractNumId w:val="6"/>
  </w:num>
  <w:num w:numId="8" w16cid:durableId="1161968917">
    <w:abstractNumId w:val="24"/>
  </w:num>
  <w:num w:numId="9" w16cid:durableId="1724597850">
    <w:abstractNumId w:val="22"/>
  </w:num>
  <w:num w:numId="10" w16cid:durableId="1909261590">
    <w:abstractNumId w:val="38"/>
  </w:num>
  <w:num w:numId="11" w16cid:durableId="1236236363">
    <w:abstractNumId w:val="48"/>
  </w:num>
  <w:num w:numId="12" w16cid:durableId="1592280522">
    <w:abstractNumId w:val="11"/>
  </w:num>
  <w:num w:numId="13" w16cid:durableId="1721782656">
    <w:abstractNumId w:val="0"/>
  </w:num>
  <w:num w:numId="14" w16cid:durableId="1676691957">
    <w:abstractNumId w:val="3"/>
  </w:num>
  <w:num w:numId="15" w16cid:durableId="1192767566">
    <w:abstractNumId w:val="32"/>
  </w:num>
  <w:num w:numId="16" w16cid:durableId="2077898653">
    <w:abstractNumId w:val="42"/>
  </w:num>
  <w:num w:numId="17" w16cid:durableId="1923493044">
    <w:abstractNumId w:val="34"/>
  </w:num>
  <w:num w:numId="18" w16cid:durableId="1311669416">
    <w:abstractNumId w:val="17"/>
  </w:num>
  <w:num w:numId="19" w16cid:durableId="871065969">
    <w:abstractNumId w:val="47"/>
  </w:num>
  <w:num w:numId="20" w16cid:durableId="1417243456">
    <w:abstractNumId w:val="20"/>
  </w:num>
  <w:num w:numId="21" w16cid:durableId="71050826">
    <w:abstractNumId w:val="26"/>
  </w:num>
  <w:num w:numId="22" w16cid:durableId="1554807231">
    <w:abstractNumId w:val="56"/>
  </w:num>
  <w:num w:numId="23" w16cid:durableId="295912956">
    <w:abstractNumId w:val="25"/>
  </w:num>
  <w:num w:numId="24" w16cid:durableId="1937980952">
    <w:abstractNumId w:val="29"/>
  </w:num>
  <w:num w:numId="25" w16cid:durableId="207449324">
    <w:abstractNumId w:val="4"/>
  </w:num>
  <w:num w:numId="26" w16cid:durableId="1585603907">
    <w:abstractNumId w:val="49"/>
  </w:num>
  <w:num w:numId="27" w16cid:durableId="768239824">
    <w:abstractNumId w:val="18"/>
  </w:num>
  <w:num w:numId="28" w16cid:durableId="909729292">
    <w:abstractNumId w:val="50"/>
  </w:num>
  <w:num w:numId="29" w16cid:durableId="1099565114">
    <w:abstractNumId w:val="57"/>
  </w:num>
  <w:num w:numId="30" w16cid:durableId="873351279">
    <w:abstractNumId w:val="21"/>
  </w:num>
  <w:num w:numId="31" w16cid:durableId="248542137">
    <w:abstractNumId w:val="44"/>
  </w:num>
  <w:num w:numId="32" w16cid:durableId="1539124368">
    <w:abstractNumId w:val="40"/>
  </w:num>
  <w:num w:numId="33" w16cid:durableId="681589505">
    <w:abstractNumId w:val="5"/>
  </w:num>
  <w:num w:numId="34" w16cid:durableId="539822184">
    <w:abstractNumId w:val="28"/>
  </w:num>
  <w:num w:numId="35" w16cid:durableId="269631067">
    <w:abstractNumId w:val="43"/>
  </w:num>
  <w:num w:numId="36" w16cid:durableId="354889335">
    <w:abstractNumId w:val="39"/>
  </w:num>
  <w:num w:numId="37" w16cid:durableId="1069234907">
    <w:abstractNumId w:val="16"/>
  </w:num>
  <w:num w:numId="38" w16cid:durableId="568073995">
    <w:abstractNumId w:val="15"/>
  </w:num>
  <w:num w:numId="39" w16cid:durableId="1322201102">
    <w:abstractNumId w:val="31"/>
  </w:num>
  <w:num w:numId="40" w16cid:durableId="727728977">
    <w:abstractNumId w:val="19"/>
  </w:num>
  <w:num w:numId="41" w16cid:durableId="525140467">
    <w:abstractNumId w:val="51"/>
  </w:num>
  <w:num w:numId="42" w16cid:durableId="2125922458">
    <w:abstractNumId w:val="30"/>
  </w:num>
  <w:num w:numId="43" w16cid:durableId="800731641">
    <w:abstractNumId w:val="45"/>
  </w:num>
  <w:num w:numId="44" w16cid:durableId="1275750711">
    <w:abstractNumId w:val="36"/>
  </w:num>
  <w:num w:numId="45" w16cid:durableId="1777601203">
    <w:abstractNumId w:val="9"/>
  </w:num>
  <w:num w:numId="46" w16cid:durableId="1912809282">
    <w:abstractNumId w:val="37"/>
  </w:num>
  <w:num w:numId="47" w16cid:durableId="458886080">
    <w:abstractNumId w:val="1"/>
  </w:num>
  <w:num w:numId="48" w16cid:durableId="923689916">
    <w:abstractNumId w:val="55"/>
  </w:num>
  <w:num w:numId="49" w16cid:durableId="1739667633">
    <w:abstractNumId w:val="10"/>
  </w:num>
  <w:num w:numId="50" w16cid:durableId="1879395963">
    <w:abstractNumId w:val="58"/>
  </w:num>
  <w:num w:numId="51" w16cid:durableId="2007323583">
    <w:abstractNumId w:val="2"/>
  </w:num>
  <w:num w:numId="52" w16cid:durableId="1534540207">
    <w:abstractNumId w:val="13"/>
  </w:num>
  <w:num w:numId="53" w16cid:durableId="1206478835">
    <w:abstractNumId w:val="14"/>
  </w:num>
  <w:num w:numId="54" w16cid:durableId="392392370">
    <w:abstractNumId w:val="52"/>
  </w:num>
  <w:num w:numId="55" w16cid:durableId="1392074105">
    <w:abstractNumId w:val="35"/>
  </w:num>
  <w:num w:numId="56" w16cid:durableId="787353892">
    <w:abstractNumId w:val="27"/>
  </w:num>
  <w:num w:numId="57" w16cid:durableId="1791585125">
    <w:abstractNumId w:val="33"/>
  </w:num>
  <w:num w:numId="58" w16cid:durableId="1101338342">
    <w:abstractNumId w:val="7"/>
  </w:num>
  <w:num w:numId="59" w16cid:durableId="1545364386">
    <w:abstractNumId w:val="54"/>
  </w:num>
  <w:num w:numId="60" w16cid:durableId="1875267752">
    <w:abstractNumId w:val="5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olly.chu">
    <w15:presenceInfo w15:providerId="AD" w15:userId="S-1-5-21-78999819-1542437635-3565577086-12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/>
  <w:trackRevisions/>
  <w:defaultTabStop w:val="48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734"/>
    <w:rsid w:val="000004CB"/>
    <w:rsid w:val="00003234"/>
    <w:rsid w:val="00017406"/>
    <w:rsid w:val="000263E3"/>
    <w:rsid w:val="00026B1C"/>
    <w:rsid w:val="00043699"/>
    <w:rsid w:val="000510AA"/>
    <w:rsid w:val="000B1772"/>
    <w:rsid w:val="000D3F9A"/>
    <w:rsid w:val="000F3CE2"/>
    <w:rsid w:val="000F40E1"/>
    <w:rsid w:val="000F48CC"/>
    <w:rsid w:val="00107EA9"/>
    <w:rsid w:val="00110EE6"/>
    <w:rsid w:val="001457F4"/>
    <w:rsid w:val="0015396E"/>
    <w:rsid w:val="00221220"/>
    <w:rsid w:val="00257E1E"/>
    <w:rsid w:val="00276D8E"/>
    <w:rsid w:val="0029515A"/>
    <w:rsid w:val="002B42E7"/>
    <w:rsid w:val="002C0234"/>
    <w:rsid w:val="002E41A2"/>
    <w:rsid w:val="00337814"/>
    <w:rsid w:val="00337C3E"/>
    <w:rsid w:val="00380D63"/>
    <w:rsid w:val="0038114F"/>
    <w:rsid w:val="0038261E"/>
    <w:rsid w:val="00433330"/>
    <w:rsid w:val="00465BDA"/>
    <w:rsid w:val="0049059F"/>
    <w:rsid w:val="004923ED"/>
    <w:rsid w:val="004926AA"/>
    <w:rsid w:val="004A7054"/>
    <w:rsid w:val="004D2CF9"/>
    <w:rsid w:val="00527553"/>
    <w:rsid w:val="005413D1"/>
    <w:rsid w:val="0054358A"/>
    <w:rsid w:val="00550596"/>
    <w:rsid w:val="005862C4"/>
    <w:rsid w:val="00596E93"/>
    <w:rsid w:val="005B7EB1"/>
    <w:rsid w:val="005C0734"/>
    <w:rsid w:val="00621E76"/>
    <w:rsid w:val="00627535"/>
    <w:rsid w:val="0063600F"/>
    <w:rsid w:val="00636365"/>
    <w:rsid w:val="0064514A"/>
    <w:rsid w:val="00672D7D"/>
    <w:rsid w:val="006A3003"/>
    <w:rsid w:val="006A524B"/>
    <w:rsid w:val="006A72C4"/>
    <w:rsid w:val="006D135B"/>
    <w:rsid w:val="007133BB"/>
    <w:rsid w:val="0076096A"/>
    <w:rsid w:val="0076573C"/>
    <w:rsid w:val="00777BE7"/>
    <w:rsid w:val="0079201C"/>
    <w:rsid w:val="007A659C"/>
    <w:rsid w:val="008003A5"/>
    <w:rsid w:val="008262B6"/>
    <w:rsid w:val="0084083E"/>
    <w:rsid w:val="008A187E"/>
    <w:rsid w:val="008A2464"/>
    <w:rsid w:val="008B2795"/>
    <w:rsid w:val="008E6A06"/>
    <w:rsid w:val="0090161C"/>
    <w:rsid w:val="009104EE"/>
    <w:rsid w:val="00910BAE"/>
    <w:rsid w:val="009657E0"/>
    <w:rsid w:val="00980470"/>
    <w:rsid w:val="00980891"/>
    <w:rsid w:val="009E4AEE"/>
    <w:rsid w:val="009F57FD"/>
    <w:rsid w:val="00A72029"/>
    <w:rsid w:val="00AA1BD4"/>
    <w:rsid w:val="00AD3F0C"/>
    <w:rsid w:val="00AE6735"/>
    <w:rsid w:val="00AF2C64"/>
    <w:rsid w:val="00AF5149"/>
    <w:rsid w:val="00B0309F"/>
    <w:rsid w:val="00B127F4"/>
    <w:rsid w:val="00B140DA"/>
    <w:rsid w:val="00B33E86"/>
    <w:rsid w:val="00B47DE4"/>
    <w:rsid w:val="00B6299F"/>
    <w:rsid w:val="00B962C0"/>
    <w:rsid w:val="00BC17BE"/>
    <w:rsid w:val="00C0219C"/>
    <w:rsid w:val="00C24A6D"/>
    <w:rsid w:val="00C26545"/>
    <w:rsid w:val="00C50896"/>
    <w:rsid w:val="00C51458"/>
    <w:rsid w:val="00C55EF9"/>
    <w:rsid w:val="00C56A18"/>
    <w:rsid w:val="00C856BE"/>
    <w:rsid w:val="00C93A55"/>
    <w:rsid w:val="00CB06CD"/>
    <w:rsid w:val="00CC1D97"/>
    <w:rsid w:val="00D13145"/>
    <w:rsid w:val="00D2448B"/>
    <w:rsid w:val="00D62FB5"/>
    <w:rsid w:val="00DC3EEA"/>
    <w:rsid w:val="00DE1552"/>
    <w:rsid w:val="00DF1C46"/>
    <w:rsid w:val="00E06D5C"/>
    <w:rsid w:val="00E164FA"/>
    <w:rsid w:val="00E528CF"/>
    <w:rsid w:val="00E7177A"/>
    <w:rsid w:val="00EC4972"/>
    <w:rsid w:val="00F01E9C"/>
    <w:rsid w:val="00F02248"/>
    <w:rsid w:val="00F0229C"/>
    <w:rsid w:val="00F03134"/>
    <w:rsid w:val="00F12236"/>
    <w:rsid w:val="00F42877"/>
    <w:rsid w:val="00F54A57"/>
    <w:rsid w:val="00F83AE8"/>
    <w:rsid w:val="00F8451B"/>
    <w:rsid w:val="00FF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A69FB6"/>
  <w15:chartTrackingRefBased/>
  <w15:docId w15:val="{A12121A1-FCEB-4215-B0D7-69BF96C1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C073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C073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C073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C0734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5C0734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5C073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customStyle="1" w:styleId="whitespace-pre-wrap">
    <w:name w:val="whitespace-pre-wrap"/>
    <w:basedOn w:val="a"/>
    <w:rsid w:val="005C07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5C0734"/>
    <w:rPr>
      <w:b/>
      <w:bCs/>
    </w:rPr>
  </w:style>
  <w:style w:type="paragraph" w:styleId="Web">
    <w:name w:val="Normal (Web)"/>
    <w:basedOn w:val="a"/>
    <w:uiPriority w:val="99"/>
    <w:unhideWhenUsed/>
    <w:rsid w:val="008262B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Revision"/>
    <w:hidden/>
    <w:uiPriority w:val="99"/>
    <w:semiHidden/>
    <w:rsid w:val="00B140DA"/>
  </w:style>
  <w:style w:type="paragraph" w:styleId="a5">
    <w:name w:val="List Paragraph"/>
    <w:basedOn w:val="a"/>
    <w:uiPriority w:val="34"/>
    <w:qFormat/>
    <w:rsid w:val="008003A5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9F57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F57F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F57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F57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F5E93-1B8D-46B5-BA43-63E73E025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12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olly.chu</cp:lastModifiedBy>
  <cp:revision>103</cp:revision>
  <dcterms:created xsi:type="dcterms:W3CDTF">2025-03-21T01:04:00Z</dcterms:created>
  <dcterms:modified xsi:type="dcterms:W3CDTF">2025-04-01T07:43:00Z</dcterms:modified>
</cp:coreProperties>
</file>